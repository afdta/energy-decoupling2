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F38845" w14:textId="1F1D6D0A" w:rsidR="008073B4" w:rsidRPr="00E305D0" w:rsidRDefault="00AC5B51">
      <w:pPr>
        <w:rPr>
          <w:ins w:id="0" w:author="Patrick" w:date="2016-10-26T09:07:00Z"/>
          <w:b/>
          <w:sz w:val="32"/>
          <w:szCs w:val="32"/>
        </w:rPr>
      </w:pPr>
      <w:r w:rsidRPr="00E305D0">
        <w:rPr>
          <w:b/>
          <w:sz w:val="32"/>
          <w:szCs w:val="32"/>
        </w:rPr>
        <w:t xml:space="preserve">Growth </w:t>
      </w:r>
      <w:r w:rsidR="00C734C3" w:rsidRPr="00E305D0">
        <w:rPr>
          <w:b/>
          <w:sz w:val="32"/>
          <w:szCs w:val="32"/>
        </w:rPr>
        <w:t>w</w:t>
      </w:r>
      <w:r w:rsidRPr="00E305D0">
        <w:rPr>
          <w:b/>
          <w:sz w:val="32"/>
          <w:szCs w:val="32"/>
        </w:rPr>
        <w:t xml:space="preserve">ithout </w:t>
      </w:r>
      <w:commentRangeStart w:id="1"/>
      <w:del w:id="2" w:author="Patrick" w:date="2016-10-24T09:11:00Z">
        <w:r w:rsidRPr="00E305D0" w:rsidDel="00D6182F">
          <w:rPr>
            <w:b/>
            <w:sz w:val="32"/>
            <w:szCs w:val="32"/>
          </w:rPr>
          <w:delText>(</w:delText>
        </w:r>
      </w:del>
      <w:r w:rsidR="00C734C3" w:rsidRPr="00E305D0">
        <w:rPr>
          <w:b/>
          <w:sz w:val="32"/>
          <w:szCs w:val="32"/>
        </w:rPr>
        <w:t>e</w:t>
      </w:r>
      <w:r w:rsidRPr="00E305D0">
        <w:rPr>
          <w:b/>
          <w:sz w:val="32"/>
          <w:szCs w:val="32"/>
        </w:rPr>
        <w:t>missions</w:t>
      </w:r>
      <w:del w:id="3" w:author="Patrick" w:date="2016-10-24T09:11:00Z">
        <w:r w:rsidRPr="00E305D0" w:rsidDel="00D6182F">
          <w:rPr>
            <w:b/>
            <w:sz w:val="32"/>
            <w:szCs w:val="32"/>
          </w:rPr>
          <w:delText>)</w:delText>
        </w:r>
      </w:del>
      <w:commentRangeEnd w:id="1"/>
      <w:r w:rsidR="003B26E3" w:rsidRPr="00E305D0">
        <w:rPr>
          <w:rStyle w:val="CommentReference"/>
          <w:sz w:val="32"/>
          <w:szCs w:val="32"/>
        </w:rPr>
        <w:commentReference w:id="1"/>
      </w:r>
      <w:r w:rsidRPr="00E305D0">
        <w:rPr>
          <w:b/>
          <w:sz w:val="32"/>
          <w:szCs w:val="32"/>
        </w:rPr>
        <w:t xml:space="preserve"> </w:t>
      </w:r>
      <w:r w:rsidR="00C734C3" w:rsidRPr="00E305D0">
        <w:rPr>
          <w:b/>
          <w:sz w:val="32"/>
          <w:szCs w:val="32"/>
        </w:rPr>
        <w:t>g</w:t>
      </w:r>
      <w:r w:rsidRPr="00E305D0">
        <w:rPr>
          <w:b/>
          <w:sz w:val="32"/>
          <w:szCs w:val="32"/>
        </w:rPr>
        <w:t>rowth:</w:t>
      </w:r>
      <w:r w:rsidR="007C4678" w:rsidRPr="00E305D0">
        <w:rPr>
          <w:b/>
          <w:sz w:val="32"/>
          <w:szCs w:val="32"/>
        </w:rPr>
        <w:t xml:space="preserve"> </w:t>
      </w:r>
      <w:r w:rsidRPr="00E305D0">
        <w:rPr>
          <w:b/>
          <w:sz w:val="32"/>
          <w:szCs w:val="32"/>
        </w:rPr>
        <w:t xml:space="preserve">State </w:t>
      </w:r>
      <w:r w:rsidR="00C734C3" w:rsidRPr="00E305D0">
        <w:rPr>
          <w:b/>
          <w:sz w:val="32"/>
          <w:szCs w:val="32"/>
        </w:rPr>
        <w:t>p</w:t>
      </w:r>
      <w:r w:rsidRPr="00E305D0">
        <w:rPr>
          <w:b/>
          <w:sz w:val="32"/>
          <w:szCs w:val="32"/>
        </w:rPr>
        <w:t xml:space="preserve">rogress and </w:t>
      </w:r>
      <w:r w:rsidR="00C734C3" w:rsidRPr="00E305D0">
        <w:rPr>
          <w:b/>
          <w:sz w:val="32"/>
          <w:szCs w:val="32"/>
        </w:rPr>
        <w:t>d</w:t>
      </w:r>
      <w:r w:rsidRPr="00E305D0">
        <w:rPr>
          <w:b/>
          <w:sz w:val="32"/>
          <w:szCs w:val="32"/>
        </w:rPr>
        <w:t>rift</w:t>
      </w:r>
      <w:r w:rsidR="008073B4" w:rsidRPr="00E305D0">
        <w:rPr>
          <w:b/>
          <w:sz w:val="32"/>
          <w:szCs w:val="32"/>
        </w:rPr>
        <w:t xml:space="preserve"> on </w:t>
      </w:r>
      <w:r w:rsidR="00C734C3" w:rsidRPr="00E305D0">
        <w:rPr>
          <w:b/>
          <w:sz w:val="32"/>
          <w:szCs w:val="32"/>
        </w:rPr>
        <w:t>e</w:t>
      </w:r>
      <w:r w:rsidR="008073B4" w:rsidRPr="00E305D0">
        <w:rPr>
          <w:b/>
          <w:sz w:val="32"/>
          <w:szCs w:val="32"/>
        </w:rPr>
        <w:t xml:space="preserve">missions </w:t>
      </w:r>
      <w:r w:rsidR="00C734C3" w:rsidRPr="00E305D0">
        <w:rPr>
          <w:b/>
          <w:sz w:val="32"/>
          <w:szCs w:val="32"/>
        </w:rPr>
        <w:t>‘d</w:t>
      </w:r>
      <w:r w:rsidR="008073B4" w:rsidRPr="00E305D0">
        <w:rPr>
          <w:b/>
          <w:sz w:val="32"/>
          <w:szCs w:val="32"/>
        </w:rPr>
        <w:t>ecoupling</w:t>
      </w:r>
      <w:r w:rsidR="00C734C3" w:rsidRPr="00E305D0">
        <w:rPr>
          <w:b/>
          <w:sz w:val="32"/>
          <w:szCs w:val="32"/>
        </w:rPr>
        <w:t>’</w:t>
      </w:r>
    </w:p>
    <w:p w14:paraId="751C6AB4" w14:textId="59C7248A" w:rsidR="00E305D0" w:rsidRPr="00E305D0" w:rsidRDefault="008D4DB9">
      <w:pPr>
        <w:rPr>
          <w:ins w:id="4" w:author="Patrick" w:date="2016-10-26T09:07:00Z"/>
          <w:b/>
          <w:sz w:val="32"/>
          <w:szCs w:val="32"/>
        </w:rPr>
      </w:pPr>
      <w:ins w:id="5" w:author="Patrick" w:date="2016-10-26T10:59:00Z">
        <w:r>
          <w:rPr>
            <w:b/>
            <w:sz w:val="32"/>
            <w:szCs w:val="32"/>
          </w:rPr>
          <w:t>o</w:t>
        </w:r>
      </w:ins>
      <w:ins w:id="6" w:author="Patrick" w:date="2016-10-26T09:07:00Z">
        <w:r w:rsidR="00E305D0" w:rsidRPr="00E305D0">
          <w:rPr>
            <w:b/>
            <w:sz w:val="32"/>
            <w:szCs w:val="32"/>
          </w:rPr>
          <w:t>r</w:t>
        </w:r>
      </w:ins>
    </w:p>
    <w:p w14:paraId="5E367AC4" w14:textId="040751C6" w:rsidR="00E305D0" w:rsidRPr="00E305D0" w:rsidRDefault="00E305D0">
      <w:pPr>
        <w:rPr>
          <w:b/>
          <w:sz w:val="32"/>
          <w:szCs w:val="32"/>
        </w:rPr>
      </w:pPr>
      <w:ins w:id="7" w:author="Patrick" w:date="2016-10-26T09:07:00Z">
        <w:r w:rsidRPr="00E305D0">
          <w:rPr>
            <w:b/>
            <w:sz w:val="32"/>
            <w:szCs w:val="32"/>
          </w:rPr>
          <w:t>Growth without carbon: State progress, and drift, on emissions ‘decoupling</w:t>
        </w:r>
      </w:ins>
      <w:ins w:id="8" w:author="Patrick" w:date="2016-10-26T09:08:00Z">
        <w:r w:rsidRPr="00E305D0">
          <w:rPr>
            <w:b/>
            <w:sz w:val="32"/>
            <w:szCs w:val="32"/>
          </w:rPr>
          <w:t>’</w:t>
        </w:r>
      </w:ins>
    </w:p>
    <w:p w14:paraId="5F649BE3" w14:textId="4A4265FF" w:rsidR="00137A5B" w:rsidRPr="00FF364F" w:rsidRDefault="008073B4">
      <w:pPr>
        <w:rPr>
          <w:b/>
          <w:sz w:val="32"/>
          <w:szCs w:val="32"/>
        </w:rPr>
      </w:pPr>
      <w:proofErr w:type="spellStart"/>
      <w:r>
        <w:rPr>
          <w:i/>
        </w:rPr>
        <w:t>Devashree</w:t>
      </w:r>
      <w:proofErr w:type="spellEnd"/>
      <w:r>
        <w:rPr>
          <w:i/>
        </w:rPr>
        <w:t xml:space="preserve"> </w:t>
      </w:r>
      <w:proofErr w:type="spellStart"/>
      <w:r>
        <w:rPr>
          <w:i/>
        </w:rPr>
        <w:t>Saha</w:t>
      </w:r>
      <w:proofErr w:type="spellEnd"/>
      <w:r>
        <w:rPr>
          <w:i/>
        </w:rPr>
        <w:t xml:space="preserve"> and Mark </w:t>
      </w:r>
      <w:proofErr w:type="spellStart"/>
      <w:r>
        <w:rPr>
          <w:i/>
        </w:rPr>
        <w:t>Muro</w:t>
      </w:r>
      <w:proofErr w:type="spellEnd"/>
    </w:p>
    <w:p w14:paraId="31BD34B9" w14:textId="17CDBFCD" w:rsidR="00662993" w:rsidDel="009A1F6E" w:rsidRDefault="008073B4" w:rsidP="00752ACF">
      <w:pPr>
        <w:rPr>
          <w:del w:id="9" w:author="Patrick" w:date="2016-10-24T08:05:00Z"/>
        </w:rPr>
      </w:pPr>
      <w:del w:id="10" w:author="Patrick" w:date="2016-10-24T07:51:00Z">
        <w:r w:rsidDel="00C734C3">
          <w:delText>M</w:delText>
        </w:r>
        <w:r w:rsidR="001E7748" w:rsidDel="00C734C3">
          <w:delText xml:space="preserve">ast </w:delText>
        </w:r>
      </w:del>
      <w:del w:id="11" w:author="Patrick" w:date="2016-10-24T07:56:00Z">
        <w:r w:rsidR="001E7748" w:rsidDel="00C734C3">
          <w:delText xml:space="preserve">year the International Energy Agency (IEA) </w:delText>
        </w:r>
        <w:r w:rsidR="001E7748" w:rsidRPr="00FB048D" w:rsidDel="00C734C3">
          <w:delText>found</w:delText>
        </w:r>
        <w:r w:rsidR="001E7748" w:rsidDel="00C734C3">
          <w:delText xml:space="preserve"> that global </w:delText>
        </w:r>
      </w:del>
      <w:ins w:id="12" w:author="Patrick" w:date="2016-10-24T08:04:00Z">
        <w:r w:rsidR="009A1F6E">
          <w:t>In 2014</w:t>
        </w:r>
      </w:ins>
      <w:ins w:id="13" w:author="Patrick" w:date="2016-10-24T08:23:00Z">
        <w:r w:rsidR="00CE404A">
          <w:t xml:space="preserve"> and again in 2015</w:t>
        </w:r>
      </w:ins>
      <w:ins w:id="14" w:author="Patrick" w:date="2016-10-24T08:04:00Z">
        <w:r w:rsidR="009A1F6E">
          <w:t xml:space="preserve">, </w:t>
        </w:r>
      </w:ins>
      <w:r w:rsidR="003F0DC1">
        <w:t xml:space="preserve">energy-related </w:t>
      </w:r>
      <w:r w:rsidR="001E7748">
        <w:t>emissions of carbon</w:t>
      </w:r>
      <w:r w:rsidR="003F0DC1">
        <w:t xml:space="preserve"> dioxide </w:t>
      </w:r>
      <w:ins w:id="15" w:author="Patrick" w:date="2016-10-26T07:45:00Z">
        <w:r w:rsidR="00E110D5">
          <w:t>(</w:t>
        </w:r>
        <w:commentRangeStart w:id="16"/>
        <w:r w:rsidR="00E110D5">
          <w:t>CO</w:t>
        </w:r>
        <w:r w:rsidR="00E110D5" w:rsidRPr="00E110D5">
          <w:rPr>
            <w:vertAlign w:val="subscript"/>
          </w:rPr>
          <w:t>2</w:t>
        </w:r>
        <w:commentRangeEnd w:id="16"/>
        <w:r w:rsidR="00E110D5">
          <w:rPr>
            <w:rStyle w:val="CommentReference"/>
          </w:rPr>
          <w:commentReference w:id="16"/>
        </w:r>
        <w:r w:rsidR="00E110D5">
          <w:t xml:space="preserve">) </w:t>
        </w:r>
      </w:ins>
      <w:r w:rsidR="00A25325">
        <w:t>remained flat</w:t>
      </w:r>
      <w:r w:rsidR="001E7748">
        <w:t xml:space="preserve"> </w:t>
      </w:r>
      <w:del w:id="17" w:author="Patrick" w:date="2016-10-24T08:04:00Z">
        <w:r w:rsidR="008A2055" w:rsidDel="009A1F6E">
          <w:delText xml:space="preserve">in the previous year </w:delText>
        </w:r>
      </w:del>
      <w:r w:rsidR="001E7748">
        <w:t xml:space="preserve">even as </w:t>
      </w:r>
      <w:del w:id="18" w:author="Patrick" w:date="2016-10-24T08:04:00Z">
        <w:r w:rsidR="001E7748" w:rsidDel="009A1F6E">
          <w:delText xml:space="preserve">global GDP </w:delText>
        </w:r>
      </w:del>
      <w:ins w:id="19" w:author="Patrick" w:date="2016-10-24T08:04:00Z">
        <w:r w:rsidR="009A1F6E">
          <w:t xml:space="preserve">the global economy </w:t>
        </w:r>
      </w:ins>
      <w:r w:rsidR="001E7748">
        <w:t>grew</w:t>
      </w:r>
      <w:del w:id="20" w:author="Patrick" w:date="2016-10-24T08:24:00Z">
        <w:r w:rsidR="001E7748" w:rsidDel="00CE404A">
          <w:delText xml:space="preserve"> by 3.4 percent</w:delText>
        </w:r>
      </w:del>
      <w:r w:rsidR="001E7748">
        <w:t>.</w:t>
      </w:r>
      <w:r w:rsidR="00662993">
        <w:rPr>
          <w:rStyle w:val="EndnoteReference"/>
        </w:rPr>
        <w:endnoteReference w:id="1"/>
      </w:r>
      <w:r w:rsidR="00662993">
        <w:t xml:space="preserve"> </w:t>
      </w:r>
      <w:ins w:id="25" w:author="Patrick" w:date="2016-10-24T08:25:00Z">
        <w:r w:rsidR="00CE404A">
          <w:t xml:space="preserve">For the first time in 40 years, </w:t>
        </w:r>
      </w:ins>
      <w:del w:id="26" w:author="Patrick" w:date="2016-10-24T08:23:00Z">
        <w:r w:rsidR="00662993" w:rsidDel="00CE404A">
          <w:delText xml:space="preserve"> </w:delText>
        </w:r>
      </w:del>
      <w:del w:id="27" w:author="Patrick" w:date="2016-10-24T08:25:00Z">
        <w:r w:rsidR="00662993" w:rsidDel="00CE404A">
          <w:delText>G</w:delText>
        </w:r>
      </w:del>
      <w:ins w:id="28" w:author="Patrick" w:date="2016-10-24T08:25:00Z">
        <w:r w:rsidR="00CE404A">
          <w:t>g</w:t>
        </w:r>
      </w:ins>
      <w:r w:rsidR="00662993">
        <w:t xml:space="preserve">rowth and emissions </w:t>
      </w:r>
      <w:del w:id="29" w:author="Patrick" w:date="2016-10-26T08:53:00Z">
        <w:r w:rsidR="00662993" w:rsidDel="003B26E3">
          <w:delText xml:space="preserve">had </w:delText>
        </w:r>
      </w:del>
      <w:ins w:id="30" w:author="Patrick" w:date="2016-10-26T08:53:00Z">
        <w:r w:rsidR="003B26E3">
          <w:t xml:space="preserve">have </w:t>
        </w:r>
      </w:ins>
      <w:r w:rsidR="00662993">
        <w:t>“decoupled</w:t>
      </w:r>
      <w:ins w:id="31" w:author="Patrick" w:date="2016-10-24T08:25:00Z">
        <w:r w:rsidR="00CE404A">
          <w:t>.</w:t>
        </w:r>
      </w:ins>
      <w:r w:rsidR="00662993">
        <w:t xml:space="preserve">” </w:t>
      </w:r>
      <w:del w:id="32" w:author="Patrick" w:date="2016-10-24T08:26:00Z">
        <w:r w:rsidR="00662993" w:rsidDel="00CE404A">
          <w:delText>for the first time in 40 years.</w:delText>
        </w:r>
      </w:del>
    </w:p>
    <w:p w14:paraId="4C3A6298" w14:textId="1A28A4AD" w:rsidR="00662993" w:rsidRDefault="00662993" w:rsidP="00CE404A">
      <w:del w:id="33" w:author="Patrick" w:date="2016-10-24T08:06:00Z">
        <w:r w:rsidDel="009A1F6E">
          <w:delText>Then, in 2015, the globe repeated the feat</w:delText>
        </w:r>
      </w:del>
      <w:del w:id="34" w:author="Patrick" w:date="2016-10-24T08:26:00Z">
        <w:r w:rsidDel="00CE404A">
          <w:delText>.</w:delText>
        </w:r>
        <w:r w:rsidDel="00CE404A">
          <w:rPr>
            <w:rStyle w:val="EndnoteReference"/>
          </w:rPr>
          <w:endnoteReference w:id="2"/>
        </w:r>
        <w:r w:rsidDel="00CE404A">
          <w:delText xml:space="preserve">  </w:delText>
        </w:r>
      </w:del>
    </w:p>
    <w:p w14:paraId="4C74B32C" w14:textId="316D7A68" w:rsidR="00662993" w:rsidRDefault="003B26E3" w:rsidP="008A2055">
      <w:ins w:id="38" w:author="Patrick" w:date="2016-10-26T08:54:00Z">
        <w:r>
          <w:t xml:space="preserve">Moreover, </w:t>
        </w:r>
      </w:ins>
      <w:del w:id="39" w:author="Patrick" w:date="2016-10-26T08:54:00Z">
        <w:r w:rsidR="00662993" w:rsidDel="003B26E3">
          <w:delText xml:space="preserve">And </w:delText>
        </w:r>
      </w:del>
      <w:r w:rsidR="00662993">
        <w:t xml:space="preserve">earlier this year </w:t>
      </w:r>
      <w:ins w:id="40" w:author="Patrick" w:date="2016-10-26T08:54:00Z">
        <w:r>
          <w:t xml:space="preserve">separate analyses by </w:t>
        </w:r>
      </w:ins>
      <w:del w:id="41" w:author="Patrick" w:date="2016-10-24T08:22:00Z">
        <w:r w:rsidR="00662993" w:rsidDel="00CE404A">
          <w:delText xml:space="preserve">analyses by </w:delText>
        </w:r>
      </w:del>
      <w:r w:rsidR="00662993">
        <w:t xml:space="preserve">the </w:t>
      </w:r>
      <w:r w:rsidR="00662993" w:rsidRPr="00B31EFB">
        <w:t xml:space="preserve">World Resources Institute (WRI) </w:t>
      </w:r>
      <w:r w:rsidR="00662993">
        <w:t xml:space="preserve">and the </w:t>
      </w:r>
      <w:del w:id="42" w:author="Patrick" w:date="2016-10-24T08:09:00Z">
        <w:r w:rsidR="00662993" w:rsidDel="009A1F6E">
          <w:delText>UK-based</w:delText>
        </w:r>
      </w:del>
      <w:ins w:id="43" w:author="Patrick" w:date="2016-10-24T08:09:00Z">
        <w:r w:rsidR="009A1F6E">
          <w:t xml:space="preserve">climate </w:t>
        </w:r>
      </w:ins>
      <w:ins w:id="44" w:author="Patrick" w:date="2016-10-24T08:35:00Z">
        <w:r w:rsidR="00752ACF">
          <w:t>information</w:t>
        </w:r>
      </w:ins>
      <w:ins w:id="45" w:author="Patrick" w:date="2016-10-24T08:09:00Z">
        <w:r w:rsidR="009A1F6E">
          <w:t xml:space="preserve"> website</w:t>
        </w:r>
      </w:ins>
      <w:r w:rsidR="00662993">
        <w:t xml:space="preserve"> </w:t>
      </w:r>
      <w:r w:rsidR="00662993" w:rsidRPr="00B31EFB">
        <w:t xml:space="preserve">Carbon Brief </w:t>
      </w:r>
      <w:r w:rsidR="00662993">
        <w:t xml:space="preserve">concluded that as many as 35 </w:t>
      </w:r>
      <w:del w:id="46" w:author="Patrick" w:date="2016-10-24T08:09:00Z">
        <w:r w:rsidR="00662993" w:rsidDel="009A1F6E">
          <w:delText xml:space="preserve">of the world’s </w:delText>
        </w:r>
      </w:del>
      <w:r w:rsidR="00662993">
        <w:t xml:space="preserve">countries, including the United States, </w:t>
      </w:r>
      <w:ins w:id="47" w:author="Patrick" w:date="2016-10-24T08:09:00Z">
        <w:r w:rsidR="009A1F6E">
          <w:t xml:space="preserve">had </w:t>
        </w:r>
      </w:ins>
      <w:r w:rsidR="00662993">
        <w:t xml:space="preserve">increased their real </w:t>
      </w:r>
      <w:ins w:id="48" w:author="Patrick" w:date="2016-10-24T08:32:00Z">
        <w:r w:rsidR="00752ACF">
          <w:t>gross domestic product (</w:t>
        </w:r>
      </w:ins>
      <w:r w:rsidR="00662993">
        <w:t>GDP</w:t>
      </w:r>
      <w:ins w:id="49" w:author="Patrick" w:date="2016-10-24T08:32:00Z">
        <w:r w:rsidR="00752ACF">
          <w:t>)</w:t>
        </w:r>
      </w:ins>
      <w:r w:rsidR="00662993">
        <w:t xml:space="preserve"> over the last 15 years while </w:t>
      </w:r>
      <w:ins w:id="50" w:author="Patrick" w:date="2016-10-26T08:59:00Z">
        <w:r>
          <w:t xml:space="preserve">actually </w:t>
        </w:r>
      </w:ins>
      <w:r w:rsidR="00662993" w:rsidRPr="00E305D0">
        <w:rPr>
          <w:i/>
          <w:rPrChange w:id="51" w:author="Patrick" w:date="2016-10-26T09:09:00Z">
            <w:rPr/>
          </w:rPrChange>
        </w:rPr>
        <w:t>cutting</w:t>
      </w:r>
      <w:r w:rsidR="00662993">
        <w:t xml:space="preserve"> their carbon emissions.</w:t>
      </w:r>
      <w:r w:rsidR="00662993">
        <w:rPr>
          <w:rStyle w:val="EndnoteReference"/>
        </w:rPr>
        <w:endnoteReference w:id="3"/>
      </w:r>
      <w:r w:rsidR="00662993">
        <w:t xml:space="preserve"> </w:t>
      </w:r>
    </w:p>
    <w:p w14:paraId="09F3F6E9" w14:textId="20DAEF23" w:rsidR="00662993" w:rsidRDefault="00CE404A" w:rsidP="00CA08B5">
      <w:ins w:id="68" w:author="Patrick" w:date="2016-10-24T08:29:00Z">
        <w:r>
          <w:t>I</w:t>
        </w:r>
      </w:ins>
      <w:ins w:id="69" w:author="Patrick" w:date="2016-10-24T08:20:00Z">
        <w:r w:rsidR="00B67C0C">
          <w:t xml:space="preserve">f the </w:t>
        </w:r>
      </w:ins>
      <w:ins w:id="70" w:author="Patrick" w:date="2016-10-24T08:29:00Z">
        <w:r>
          <w:t xml:space="preserve">United States </w:t>
        </w:r>
      </w:ins>
      <w:ins w:id="71" w:author="Patrick" w:date="2016-10-24T08:20:00Z">
        <w:r w:rsidR="00B67C0C">
          <w:t xml:space="preserve">and the </w:t>
        </w:r>
      </w:ins>
      <w:ins w:id="72" w:author="Patrick" w:date="2016-10-26T08:55:00Z">
        <w:r w:rsidR="003B26E3">
          <w:t xml:space="preserve">rest of the world hope to enjoy rising living standards </w:t>
        </w:r>
      </w:ins>
      <w:ins w:id="73" w:author="Patrick" w:date="2016-10-26T08:57:00Z">
        <w:r w:rsidR="003B26E3">
          <w:t xml:space="preserve">while curbing </w:t>
        </w:r>
      </w:ins>
      <w:ins w:id="74" w:author="Patrick" w:date="2016-10-24T08:20:00Z">
        <w:r w:rsidR="00B67C0C">
          <w:t xml:space="preserve">greenhouse gas emissions enough to limit </w:t>
        </w:r>
      </w:ins>
      <w:ins w:id="75" w:author="Patrick" w:date="2016-10-24T08:27:00Z">
        <w:r>
          <w:t xml:space="preserve">the rise in </w:t>
        </w:r>
      </w:ins>
      <w:ins w:id="76" w:author="Patrick" w:date="2016-10-24T08:20:00Z">
        <w:r w:rsidR="00B67C0C">
          <w:t xml:space="preserve">global surface temperatures to </w:t>
        </w:r>
        <w:commentRangeStart w:id="77"/>
        <w:r w:rsidR="00B67C0C">
          <w:t>2 degrees Celsius</w:t>
        </w:r>
      </w:ins>
      <w:commentRangeEnd w:id="77"/>
      <w:ins w:id="78" w:author="Patrick" w:date="2016-10-26T07:46:00Z">
        <w:r w:rsidR="00E110D5">
          <w:rPr>
            <w:rStyle w:val="CommentReference"/>
          </w:rPr>
          <w:commentReference w:id="77"/>
        </w:r>
      </w:ins>
      <w:ins w:id="79" w:author="Patrick" w:date="2016-10-24T08:20:00Z">
        <w:r w:rsidR="00B67C0C">
          <w:t xml:space="preserve">, an objective </w:t>
        </w:r>
        <w:r w:rsidR="00B67C0C" w:rsidRPr="003563AD">
          <w:t xml:space="preserve">agreed upon </w:t>
        </w:r>
        <w:r w:rsidR="00B67C0C">
          <w:t>by the international community</w:t>
        </w:r>
      </w:ins>
      <w:ins w:id="80" w:author="Patrick" w:date="2016-10-24T08:29:00Z">
        <w:r>
          <w:t>,</w:t>
        </w:r>
      </w:ins>
      <w:ins w:id="81" w:author="Patrick" w:date="2016-10-24T08:20:00Z">
        <w:r w:rsidR="00B67C0C">
          <w:rPr>
            <w:rStyle w:val="EndnoteReference"/>
          </w:rPr>
          <w:endnoteReference w:id="4"/>
        </w:r>
        <w:r w:rsidR="00B67C0C">
          <w:t xml:space="preserve"> </w:t>
        </w:r>
      </w:ins>
      <w:ins w:id="91" w:author="Patrick" w:date="2016-10-24T08:29:00Z">
        <w:r>
          <w:t xml:space="preserve">decoupling growth </w:t>
        </w:r>
      </w:ins>
      <w:ins w:id="92" w:author="Patrick" w:date="2016-10-24T08:31:00Z">
        <w:r w:rsidR="00752ACF">
          <w:t xml:space="preserve">and emissions is essential. </w:t>
        </w:r>
      </w:ins>
      <w:ins w:id="93" w:author="Patrick" w:date="2016-10-26T09:04:00Z">
        <w:r w:rsidR="00E305D0">
          <w:t xml:space="preserve">That 35 countries could grow economically while </w:t>
        </w:r>
      </w:ins>
      <w:ins w:id="94" w:author="Patrick" w:date="2016-10-26T09:05:00Z">
        <w:r w:rsidR="00E305D0">
          <w:t>cutting</w:t>
        </w:r>
      </w:ins>
      <w:ins w:id="95" w:author="Patrick" w:date="2016-10-26T09:04:00Z">
        <w:r w:rsidR="00E305D0">
          <w:t xml:space="preserve"> </w:t>
        </w:r>
      </w:ins>
      <w:ins w:id="96" w:author="Patrick" w:date="2016-10-26T09:05:00Z">
        <w:r w:rsidR="00E305D0">
          <w:t>carbon emissions</w:t>
        </w:r>
      </w:ins>
      <w:ins w:id="97" w:author="Patrick" w:date="2016-10-24T08:12:00Z">
        <w:r w:rsidR="00F158A5">
          <w:t xml:space="preserve"> d</w:t>
        </w:r>
      </w:ins>
      <w:ins w:id="98" w:author="Patrick" w:date="2016-10-24T08:11:00Z">
        <w:r w:rsidR="00F158A5">
          <w:t>isprove</w:t>
        </w:r>
      </w:ins>
      <w:ins w:id="99" w:author="Patrick" w:date="2016-10-26T09:06:00Z">
        <w:r w:rsidR="00E305D0">
          <w:t>s</w:t>
        </w:r>
      </w:ins>
      <w:ins w:id="100" w:author="Patrick" w:date="2016-10-24T08:11:00Z">
        <w:r w:rsidR="00F158A5">
          <w:t xml:space="preserve"> the long-held </w:t>
        </w:r>
      </w:ins>
      <w:del w:id="101" w:author="Patrick" w:date="2016-10-24T08:12:00Z">
        <w:r w:rsidR="00662993" w:rsidDel="00F158A5">
          <w:delText xml:space="preserve">In sum, an important juncture—anticipated for years--has been reached.  In multiple countries, over multiple time horizons, the </w:delText>
        </w:r>
      </w:del>
      <w:r w:rsidR="00662993">
        <w:t xml:space="preserve">assumption that </w:t>
      </w:r>
      <w:del w:id="102" w:author="Patrick" w:date="2016-10-24T08:13:00Z">
        <w:r w:rsidR="00662993" w:rsidDel="00F158A5">
          <w:delText xml:space="preserve">GDP growth </w:delText>
        </w:r>
      </w:del>
      <w:ins w:id="103" w:author="Patrick" w:date="2016-10-24T08:13:00Z">
        <w:r w:rsidR="00F158A5">
          <w:t xml:space="preserve">GDP </w:t>
        </w:r>
      </w:ins>
      <w:r w:rsidR="00662993">
        <w:t xml:space="preserve">and </w:t>
      </w:r>
      <w:ins w:id="104" w:author="Patrick" w:date="2016-10-26T09:06:00Z">
        <w:r w:rsidR="00E305D0">
          <w:t>CO</w:t>
        </w:r>
        <w:r w:rsidR="00E305D0" w:rsidRPr="00884C36">
          <w:rPr>
            <w:vertAlign w:val="subscript"/>
          </w:rPr>
          <w:t>2</w:t>
        </w:r>
        <w:r w:rsidR="00E305D0">
          <w:rPr>
            <w:vertAlign w:val="subscript"/>
          </w:rPr>
          <w:t xml:space="preserve"> </w:t>
        </w:r>
      </w:ins>
      <w:del w:id="105" w:author="Patrick" w:date="2016-10-26T09:06:00Z">
        <w:r w:rsidR="00662993" w:rsidDel="00E305D0">
          <w:delText xml:space="preserve">carbon emissions </w:delText>
        </w:r>
      </w:del>
      <w:r w:rsidR="00662993">
        <w:t>must rise in tandem</w:t>
      </w:r>
      <w:del w:id="106" w:author="Patrick" w:date="2016-10-24T08:13:00Z">
        <w:r w:rsidR="00662993" w:rsidDel="00F158A5">
          <w:delText xml:space="preserve"> has been disproved in the real world</w:delText>
        </w:r>
      </w:del>
      <w:r w:rsidR="00662993">
        <w:t xml:space="preserve">. </w:t>
      </w:r>
      <w:del w:id="107" w:author="Patrick" w:date="2016-10-24T08:13:00Z">
        <w:r w:rsidR="00662993" w:rsidDel="00F158A5">
          <w:delText>Instead, i</w:delText>
        </w:r>
      </w:del>
      <w:ins w:id="108" w:author="Patrick" w:date="2016-10-24T08:13:00Z">
        <w:r w:rsidR="00F158A5">
          <w:t>I</w:t>
        </w:r>
      </w:ins>
      <w:ins w:id="109" w:author="Patrick" w:date="2016-10-24T08:33:00Z">
        <w:r w:rsidR="00752ACF">
          <w:t>nstead, i</w:t>
        </w:r>
      </w:ins>
      <w:r w:rsidR="00662993">
        <w:t xml:space="preserve">t has become </w:t>
      </w:r>
      <w:ins w:id="110" w:author="Patrick" w:date="2016-10-24T08:13:00Z">
        <w:r w:rsidR="00F158A5">
          <w:t xml:space="preserve">increasingly </w:t>
        </w:r>
      </w:ins>
      <w:r w:rsidR="00662993">
        <w:t xml:space="preserve">clear that cities, regions, and nations </w:t>
      </w:r>
      <w:del w:id="111" w:author="Patrick" w:date="2016-10-24T08:13:00Z">
        <w:r w:rsidR="00662993" w:rsidDel="00F158A5">
          <w:delText xml:space="preserve">really </w:delText>
        </w:r>
      </w:del>
      <w:r w:rsidR="00662993">
        <w:t xml:space="preserve">can sever the historical link between growth and emissions and prosper </w:t>
      </w:r>
      <w:del w:id="112" w:author="Patrick" w:date="2016-10-24T08:16:00Z">
        <w:r w:rsidR="00662993" w:rsidDel="00F158A5">
          <w:delText>without sacrificing growth</w:delText>
        </w:r>
      </w:del>
      <w:ins w:id="113" w:author="Patrick" w:date="2016-10-24T08:16:00Z">
        <w:r w:rsidR="00F158A5">
          <w:t>both economically and environmentally</w:t>
        </w:r>
      </w:ins>
      <w:r w:rsidR="00662993">
        <w:t>.</w:t>
      </w:r>
    </w:p>
    <w:p w14:paraId="52B44959" w14:textId="4EB1D1D1" w:rsidR="00662993" w:rsidDel="00752ACF" w:rsidRDefault="00752ACF" w:rsidP="00CA08B5">
      <w:pPr>
        <w:rPr>
          <w:del w:id="114" w:author="Patrick" w:date="2016-10-24T08:37:00Z"/>
        </w:rPr>
      </w:pPr>
      <w:ins w:id="115" w:author="Patrick" w:date="2016-10-24T08:36:00Z">
        <w:r>
          <w:t xml:space="preserve">Where and how has this change </w:t>
        </w:r>
      </w:ins>
      <w:ins w:id="116" w:author="Patrick" w:date="2016-10-24T08:37:00Z">
        <w:r>
          <w:t xml:space="preserve">taken place </w:t>
        </w:r>
      </w:ins>
      <w:ins w:id="117" w:author="Patrick" w:date="2016-10-24T08:36:00Z">
        <w:r>
          <w:t>in the United States?</w:t>
        </w:r>
      </w:ins>
      <w:ins w:id="118" w:author="Patrick" w:date="2016-10-24T08:37:00Z">
        <w:r>
          <w:t xml:space="preserve"> </w:t>
        </w:r>
      </w:ins>
      <w:commentRangeStart w:id="119"/>
      <w:del w:id="120" w:author="Patrick" w:date="2016-10-24T08:37:00Z">
        <w:r w:rsidR="00662993" w:rsidDel="00752ACF">
          <w:delText xml:space="preserve">All of which raises the question of how U.S. states are doing and whether they are managing to decouple growth and emissions.  </w:delText>
        </w:r>
      </w:del>
      <w:del w:id="121" w:author="Patrick" w:date="2016-10-24T08:33:00Z">
        <w:r w:rsidR="00662993" w:rsidDel="00752ACF">
          <w:delText xml:space="preserve">(Which must occur </w:delText>
        </w:r>
      </w:del>
      <w:del w:id="122" w:author="Patrick" w:date="2016-10-24T08:20:00Z">
        <w:r w:rsidR="00662993" w:rsidDel="00B67C0C">
          <w:delText xml:space="preserve">if the nation and the globe are going to curb greenhouse gas (GHG) emissions enough to limit global mean surface temperatures to less than 2 degrees Celsius, an objective </w:delText>
        </w:r>
        <w:r w:rsidR="00662993" w:rsidRPr="003563AD" w:rsidDel="00B67C0C">
          <w:delText xml:space="preserve">agreed upon </w:delText>
        </w:r>
        <w:r w:rsidR="00662993" w:rsidDel="00B67C0C">
          <w:delText>by the international community.)</w:delText>
        </w:r>
        <w:r w:rsidR="00662993" w:rsidDel="00B67C0C">
          <w:rPr>
            <w:rStyle w:val="EndnoteReference"/>
          </w:rPr>
          <w:endnoteReference w:id="5"/>
        </w:r>
      </w:del>
      <w:commentRangeEnd w:id="119"/>
      <w:r w:rsidR="008B61D4">
        <w:rPr>
          <w:rStyle w:val="CommentReference"/>
        </w:rPr>
        <w:commentReference w:id="119"/>
      </w:r>
      <w:del w:id="126" w:author="Patrick" w:date="2016-10-24T08:20:00Z">
        <w:r w:rsidR="00662993" w:rsidDel="00B67C0C">
          <w:delText xml:space="preserve"> </w:delText>
        </w:r>
      </w:del>
    </w:p>
    <w:p w14:paraId="6F540DF3" w14:textId="5B75FF9E" w:rsidR="00662993" w:rsidRDefault="00662993" w:rsidP="00CA08B5">
      <w:r>
        <w:t>The question matters because</w:t>
      </w:r>
      <w:ins w:id="127" w:author="Patrick" w:date="2016-10-24T08:38:00Z">
        <w:r w:rsidR="00752ACF">
          <w:t>,</w:t>
        </w:r>
      </w:ins>
      <w:r>
        <w:t xml:space="preserve"> just as </w:t>
      </w:r>
      <w:del w:id="128" w:author="Patrick" w:date="2016-10-24T08:38:00Z">
        <w:r w:rsidDel="00752ACF">
          <w:delText xml:space="preserve">global emissions </w:delText>
        </w:r>
      </w:del>
      <w:r>
        <w:t xml:space="preserve">reductions </w:t>
      </w:r>
      <w:ins w:id="129" w:author="Patrick" w:date="2016-10-24T08:38:00Z">
        <w:r w:rsidR="00752ACF">
          <w:t xml:space="preserve">in global emissions </w:t>
        </w:r>
      </w:ins>
      <w:r>
        <w:t xml:space="preserve">originate in nations (for the most part), </w:t>
      </w:r>
      <w:del w:id="130" w:author="Patrick" w:date="2016-10-24T08:38:00Z">
        <w:r w:rsidDel="00752ACF">
          <w:delText xml:space="preserve">so do </w:delText>
        </w:r>
      </w:del>
      <w:r>
        <w:t>nations’ reductions originate in their states and cities.</w:t>
      </w:r>
      <w:r w:rsidR="007C4678">
        <w:t xml:space="preserve"> </w:t>
      </w:r>
      <w:r>
        <w:t xml:space="preserve">States </w:t>
      </w:r>
      <w:del w:id="131" w:author="Patrick" w:date="2016-10-24T08:38:00Z">
        <w:r w:rsidDel="00752ACF">
          <w:delText>(</w:delText>
        </w:r>
      </w:del>
      <w:r>
        <w:t>and</w:t>
      </w:r>
      <w:del w:id="132" w:author="Patrick" w:date="2016-10-24T08:38:00Z">
        <w:r w:rsidDel="00752ACF">
          <w:delText xml:space="preserve"> the </w:delText>
        </w:r>
      </w:del>
      <w:ins w:id="133" w:author="Patrick" w:date="2016-10-24T08:38:00Z">
        <w:r w:rsidR="00752ACF">
          <w:t xml:space="preserve"> </w:t>
        </w:r>
      </w:ins>
      <w:r>
        <w:t xml:space="preserve">cities </w:t>
      </w:r>
      <w:del w:id="134" w:author="Patrick" w:date="2016-10-24T08:38:00Z">
        <w:r w:rsidDel="00752ACF">
          <w:delText xml:space="preserve">within them) </w:delText>
        </w:r>
      </w:del>
      <w:r>
        <w:t xml:space="preserve">are crucial </w:t>
      </w:r>
      <w:del w:id="135" w:author="Patrick" w:date="2016-10-26T09:10:00Z">
        <w:r w:rsidDel="00E305D0">
          <w:delText xml:space="preserve">units </w:delText>
        </w:r>
      </w:del>
      <w:ins w:id="136" w:author="Patrick" w:date="2016-10-26T09:10:00Z">
        <w:r w:rsidR="00E305D0">
          <w:t xml:space="preserve">players </w:t>
        </w:r>
      </w:ins>
      <w:r>
        <w:t xml:space="preserve">in the carbon drama because they retain a unique and strong influence over multiple policy levers that </w:t>
      </w:r>
      <w:ins w:id="137" w:author="Patrick" w:date="2016-10-24T08:40:00Z">
        <w:r w:rsidR="00752ACF">
          <w:t xml:space="preserve">can control </w:t>
        </w:r>
      </w:ins>
      <w:del w:id="138" w:author="Patrick" w:date="2016-10-24T08:40:00Z">
        <w:r w:rsidDel="00752ACF">
          <w:delText xml:space="preserve">hold large sway over </w:delText>
        </w:r>
      </w:del>
      <w:r>
        <w:t>emissions levels.</w:t>
      </w:r>
      <w:r>
        <w:rPr>
          <w:rStyle w:val="EndnoteReference"/>
        </w:rPr>
        <w:endnoteReference w:id="6"/>
      </w:r>
      <w:r w:rsidR="007C4678">
        <w:t xml:space="preserve"> </w:t>
      </w:r>
      <w:r>
        <w:t>States set state-level carbon emissions rules and renewables targets.</w:t>
      </w:r>
      <w:r w:rsidR="007C4678">
        <w:t xml:space="preserve"> </w:t>
      </w:r>
      <w:r>
        <w:t>They regulate investor-owned electric utilities.</w:t>
      </w:r>
      <w:r w:rsidR="007C4678">
        <w:t xml:space="preserve"> </w:t>
      </w:r>
      <w:r>
        <w:t>They shape land-use rules and building codes and transportation systems.</w:t>
      </w:r>
      <w:r w:rsidR="007C4678">
        <w:t xml:space="preserve"> </w:t>
      </w:r>
      <w:r>
        <w:t xml:space="preserve">In fact, it’s safe to say that progress to meet America’s </w:t>
      </w:r>
      <w:del w:id="146" w:author="Patrick" w:date="2016-10-24T08:43:00Z">
        <w:r w:rsidDel="007C4678">
          <w:delText xml:space="preserve">important COP 21 </w:delText>
        </w:r>
      </w:del>
      <w:r>
        <w:t xml:space="preserve">commitments </w:t>
      </w:r>
      <w:ins w:id="147" w:author="Patrick" w:date="2016-10-24T08:43:00Z">
        <w:r w:rsidR="007C4678">
          <w:t>to the goals of the C</w:t>
        </w:r>
      </w:ins>
      <w:ins w:id="148" w:author="Patrick" w:date="2016-10-24T08:44:00Z">
        <w:r w:rsidR="007C4678">
          <w:t>OP</w:t>
        </w:r>
      </w:ins>
      <w:ins w:id="149" w:author="Patrick" w:date="2016-10-26T10:41:00Z">
        <w:r w:rsidR="00ED7180">
          <w:t xml:space="preserve"> </w:t>
        </w:r>
      </w:ins>
      <w:ins w:id="150" w:author="Patrick" w:date="2016-10-24T08:44:00Z">
        <w:r w:rsidR="007C4678">
          <w:t xml:space="preserve">21 climate change conference </w:t>
        </w:r>
      </w:ins>
      <w:r>
        <w:t>is going to depend hugely on state and local policy.</w:t>
      </w:r>
      <w:r>
        <w:rPr>
          <w:rStyle w:val="EndnoteReference"/>
        </w:rPr>
        <w:endnoteReference w:id="7"/>
      </w:r>
      <w:r>
        <w:t xml:space="preserve"> </w:t>
      </w:r>
    </w:p>
    <w:p w14:paraId="7CCB8B47" w14:textId="3B04867A" w:rsidR="00662993" w:rsidRDefault="00662993" w:rsidP="002879B7">
      <w:del w:id="157" w:author="Patrick" w:date="2016-10-24T08:45:00Z">
        <w:r w:rsidDel="007C4678">
          <w:lastRenderedPageBreak/>
          <w:delText xml:space="preserve">So it is worth examining the extent of decoupling among U.S. states.  </w:delText>
        </w:r>
      </w:del>
      <w:r>
        <w:t>Accordingly, this brief takes a look at state-level decoupling trends by matching data</w:t>
      </w:r>
      <w:r w:rsidRPr="001424CB">
        <w:t xml:space="preserve"> </w:t>
      </w:r>
      <w:r>
        <w:t>on real GDP growth between 2000 and 20</w:t>
      </w:r>
      <w:r w:rsidRPr="002879B7">
        <w:t>1</w:t>
      </w:r>
      <w:r>
        <w:t xml:space="preserve">4 for all 50 </w:t>
      </w:r>
      <w:del w:id="158" w:author="Patrick" w:date="2016-10-24T08:45:00Z">
        <w:r w:rsidDel="007C4678">
          <w:delText xml:space="preserve">U.S. </w:delText>
        </w:r>
      </w:del>
      <w:r>
        <w:t xml:space="preserve">states and the District of Columbia with data on energy-related carbon dioxide emissions </w:t>
      </w:r>
      <w:del w:id="159" w:author="Patrick" w:date="2016-10-24T08:46:00Z">
        <w:r w:rsidDel="007C4678">
          <w:delText xml:space="preserve">from the U.S. Environmental Protection Agency (EPA) </w:delText>
        </w:r>
      </w:del>
      <w:r>
        <w:t>for the same years and locations.</w:t>
      </w:r>
      <w:r>
        <w:rPr>
          <w:rStyle w:val="EndnoteReference"/>
        </w:rPr>
        <w:endnoteReference w:id="8"/>
      </w:r>
      <w:r w:rsidR="007C4678">
        <w:t xml:space="preserve"> </w:t>
      </w:r>
      <w:r>
        <w:t xml:space="preserve">In doing so, the brief provides an initial look </w:t>
      </w:r>
      <w:del w:id="170" w:author="Patrick" w:date="2016-10-26T09:11:00Z">
        <w:r w:rsidDel="00E305D0">
          <w:delText xml:space="preserve">across the states </w:delText>
        </w:r>
      </w:del>
      <w:r>
        <w:t xml:space="preserve">at the pace and geography of </w:t>
      </w:r>
      <w:del w:id="171" w:author="Patrick" w:date="2016-10-26T09:11:00Z">
        <w:r w:rsidDel="00E305D0">
          <w:delText xml:space="preserve">both </w:delText>
        </w:r>
      </w:del>
      <w:r>
        <w:t>decoupling and its companion trend</w:t>
      </w:r>
      <w:ins w:id="172" w:author="Patrick" w:date="2016-10-24T08:46:00Z">
        <w:r w:rsidR="007C4678">
          <w:t xml:space="preserve"> of</w:t>
        </w:r>
      </w:ins>
      <w:r>
        <w:t xml:space="preserve"> </w:t>
      </w:r>
      <w:proofErr w:type="spellStart"/>
      <w:r>
        <w:t>decarbonization</w:t>
      </w:r>
      <w:proofErr w:type="spellEnd"/>
      <w:r>
        <w:t xml:space="preserve">—the </w:t>
      </w:r>
      <w:del w:id="173" w:author="Patrick" w:date="2016-10-26T09:11:00Z">
        <w:r w:rsidDel="00E305D0">
          <w:delText xml:space="preserve">necessary </w:delText>
        </w:r>
      </w:del>
      <w:r>
        <w:t>reduction over time of the volume of carbon emitted for every unit of economic activity.</w:t>
      </w:r>
    </w:p>
    <w:p w14:paraId="707FE7B9" w14:textId="37A7D7A7" w:rsidR="00662993" w:rsidRDefault="00662993" w:rsidP="002879B7">
      <w:r>
        <w:t>What do these data show?</w:t>
      </w:r>
      <w:r w:rsidR="007C4678">
        <w:t xml:space="preserve"> </w:t>
      </w:r>
      <w:r>
        <w:t xml:space="preserve">Overall, </w:t>
      </w:r>
      <w:del w:id="174" w:author="Patrick" w:date="2016-10-26T09:12:00Z">
        <w:r w:rsidDel="00E305D0">
          <w:delText xml:space="preserve">they show that </w:delText>
        </w:r>
      </w:del>
      <w:del w:id="175" w:author="Patrick" w:date="2016-10-24T08:46:00Z">
        <w:r w:rsidDel="007C4678">
          <w:delText xml:space="preserve">many </w:delText>
        </w:r>
      </w:del>
      <w:ins w:id="176" w:author="Patrick" w:date="2016-10-24T08:46:00Z">
        <w:r w:rsidR="007C4678">
          <w:t xml:space="preserve">over 30 </w:t>
        </w:r>
      </w:ins>
      <w:r>
        <w:t>states</w:t>
      </w:r>
      <w:del w:id="177" w:author="Patrick" w:date="2016-10-24T08:47:00Z">
        <w:r w:rsidDel="007C4678">
          <w:delText>—over 30 of them—</w:delText>
        </w:r>
      </w:del>
      <w:ins w:id="178" w:author="Patrick" w:date="2016-10-24T08:47:00Z">
        <w:r w:rsidR="007C4678">
          <w:t xml:space="preserve"> </w:t>
        </w:r>
      </w:ins>
      <w:r>
        <w:t>have delinked their growth and carbon emissions.</w:t>
      </w:r>
      <w:r w:rsidR="007C4678">
        <w:t xml:space="preserve"> </w:t>
      </w:r>
      <w:del w:id="179" w:author="Patrick" w:date="2016-10-24T08:47:00Z">
        <w:r w:rsidDel="007C4678">
          <w:delText>At the same time, the numbers show wide variations in t</w:delText>
        </w:r>
      </w:del>
      <w:ins w:id="180" w:author="Patrick" w:date="2016-10-24T08:47:00Z">
        <w:r w:rsidR="007C4678">
          <w:t>T</w:t>
        </w:r>
      </w:ins>
      <w:r>
        <w:t>he pace and degree of states’ decoupling</w:t>
      </w:r>
      <w:ins w:id="181" w:author="Patrick" w:date="2016-10-24T08:47:00Z">
        <w:r w:rsidR="007C4678">
          <w:t xml:space="preserve"> vary widely</w:t>
        </w:r>
      </w:ins>
      <w:r>
        <w:t>, with distinct regional dynamics.</w:t>
      </w:r>
      <w:r w:rsidR="007C4678">
        <w:t xml:space="preserve"> </w:t>
      </w:r>
    </w:p>
    <w:p w14:paraId="77644FA6" w14:textId="1C5D9F22" w:rsidR="00662993" w:rsidRPr="004337E8" w:rsidRDefault="00662993" w:rsidP="002879B7">
      <w:del w:id="182" w:author="Patrick" w:date="2016-10-24T08:00:00Z">
        <w:r w:rsidDel="009A1F6E">
          <w:delText>As to</w:delText>
        </w:r>
      </w:del>
      <w:del w:id="183" w:author="Patrick" w:date="2016-10-24T08:47:00Z">
        <w:r w:rsidDel="007C4678">
          <w:delText xml:space="preserve"> </w:delText>
        </w:r>
      </w:del>
      <w:del w:id="184" w:author="Patrick" w:date="2016-10-24T08:01:00Z">
        <w:r w:rsidDel="009A1F6E">
          <w:delText xml:space="preserve">ascertaining </w:delText>
        </w:r>
      </w:del>
      <w:ins w:id="185" w:author="Patrick" w:date="2016-10-24T08:01:00Z">
        <w:r w:rsidR="009A1F6E">
          <w:t xml:space="preserve">Ascertaining </w:t>
        </w:r>
      </w:ins>
      <w:del w:id="186" w:author="Patrick" w:date="2016-10-24T08:01:00Z">
        <w:r w:rsidDel="009A1F6E">
          <w:delText xml:space="preserve">what </w:delText>
        </w:r>
      </w:del>
      <w:ins w:id="187" w:author="Patrick" w:date="2016-10-24T08:01:00Z">
        <w:r w:rsidR="009A1F6E">
          <w:t xml:space="preserve">the </w:t>
        </w:r>
      </w:ins>
      <w:r>
        <w:t xml:space="preserve">precise factors </w:t>
      </w:r>
      <w:ins w:id="188" w:author="Patrick" w:date="2016-10-24T08:01:00Z">
        <w:r w:rsidR="009A1F6E">
          <w:t xml:space="preserve">that </w:t>
        </w:r>
      </w:ins>
      <w:r>
        <w:t xml:space="preserve">are influencing </w:t>
      </w:r>
      <w:ins w:id="189" w:author="Patrick" w:date="2016-10-24T08:01:00Z">
        <w:r w:rsidR="009A1F6E">
          <w:t xml:space="preserve">these </w:t>
        </w:r>
      </w:ins>
      <w:r>
        <w:t>outcomes</w:t>
      </w:r>
      <w:ins w:id="190" w:author="Patrick" w:date="2016-10-24T08:01:00Z">
        <w:r w:rsidR="009A1F6E">
          <w:t xml:space="preserve"> </w:t>
        </w:r>
      </w:ins>
      <w:del w:id="191" w:author="Patrick" w:date="2016-10-24T08:01:00Z">
        <w:r w:rsidDel="009A1F6E">
          <w:delText xml:space="preserve">, that remains </w:delText>
        </w:r>
      </w:del>
      <w:ins w:id="192" w:author="Patrick" w:date="2016-10-24T08:01:00Z">
        <w:r w:rsidR="009A1F6E">
          <w:t xml:space="preserve">is </w:t>
        </w:r>
      </w:ins>
      <w:del w:id="193" w:author="Patrick" w:date="2016-10-24T08:01:00Z">
        <w:r w:rsidDel="009A1F6E">
          <w:delText xml:space="preserve">mostly </w:delText>
        </w:r>
      </w:del>
      <w:r>
        <w:t>beyond the scope of this analysis</w:t>
      </w:r>
      <w:ins w:id="194" w:author="Patrick" w:date="2016-10-24T08:01:00Z">
        <w:r w:rsidR="009A1F6E">
          <w:t>,</w:t>
        </w:r>
      </w:ins>
      <w:del w:id="195" w:author="Patrick" w:date="2016-10-24T08:01:00Z">
        <w:r w:rsidDel="009A1F6E">
          <w:delText>.</w:delText>
        </w:r>
      </w:del>
      <w:r>
        <w:rPr>
          <w:rStyle w:val="EndnoteReference"/>
        </w:rPr>
        <w:endnoteReference w:id="9"/>
      </w:r>
      <w:r>
        <w:t xml:space="preserve"> </w:t>
      </w:r>
      <w:del w:id="216" w:author="Patrick" w:date="2016-10-24T08:01:00Z">
        <w:r w:rsidDel="009A1F6E">
          <w:delText xml:space="preserve"> However, </w:delText>
        </w:r>
      </w:del>
      <w:ins w:id="217" w:author="Patrick" w:date="2016-10-24T08:01:00Z">
        <w:r w:rsidR="009A1F6E">
          <w:t xml:space="preserve">but </w:t>
        </w:r>
      </w:ins>
      <w:r>
        <w:t xml:space="preserve">it is clear that many states have made </w:t>
      </w:r>
      <w:del w:id="218" w:author="Patrick" w:date="2016-10-24T08:48:00Z">
        <w:r w:rsidDel="007C4678">
          <w:delText xml:space="preserve">much </w:delText>
        </w:r>
      </w:del>
      <w:r>
        <w:t xml:space="preserve">progress in separating emissions from growth thanks to the rapid replacement of coal-burning </w:t>
      </w:r>
      <w:r w:rsidRPr="004337E8">
        <w:t>power plants with natural gas</w:t>
      </w:r>
      <w:ins w:id="219" w:author="Patrick" w:date="2016-10-26T09:12:00Z">
        <w:r w:rsidR="00E305D0">
          <w:t>-</w:t>
        </w:r>
      </w:ins>
      <w:del w:id="220" w:author="Patrick" w:date="2016-10-24T08:49:00Z">
        <w:r w:rsidRPr="004337E8" w:rsidDel="007C4678">
          <w:delText>-</w:delText>
        </w:r>
      </w:del>
      <w:r w:rsidRPr="004337E8">
        <w:t xml:space="preserve">fired </w:t>
      </w:r>
      <w:del w:id="221" w:author="Patrick" w:date="2016-10-24T08:49:00Z">
        <w:r w:rsidRPr="004337E8" w:rsidDel="007C4678">
          <w:delText xml:space="preserve">ones </w:delText>
        </w:r>
      </w:del>
      <w:ins w:id="222" w:author="Patrick" w:date="2016-10-24T08:49:00Z">
        <w:r w:rsidR="007C4678">
          <w:t>plants</w:t>
        </w:r>
        <w:r w:rsidR="007C4678" w:rsidRPr="004337E8">
          <w:t xml:space="preserve"> </w:t>
        </w:r>
      </w:ins>
      <w:del w:id="223" w:author="Patrick" w:date="2016-10-24T08:49:00Z">
        <w:r w:rsidRPr="004337E8" w:rsidDel="007C4678">
          <w:delText xml:space="preserve">in </w:delText>
        </w:r>
      </w:del>
      <w:ins w:id="224" w:author="Patrick" w:date="2016-10-24T08:49:00Z">
        <w:r w:rsidR="007C4678">
          <w:t>over</w:t>
        </w:r>
        <w:r w:rsidR="007C4678" w:rsidRPr="004337E8">
          <w:t xml:space="preserve"> </w:t>
        </w:r>
      </w:ins>
      <w:r w:rsidRPr="004337E8">
        <w:t>the last decade.</w:t>
      </w:r>
      <w:r w:rsidR="007C4678">
        <w:t xml:space="preserve"> </w:t>
      </w:r>
      <w:del w:id="225" w:author="Patrick" w:date="2016-10-24T08:49:00Z">
        <w:r w:rsidDel="007C4678">
          <w:delText>While probably the single largest contributor to the decline,</w:delText>
        </w:r>
      </w:del>
      <w:del w:id="226" w:author="Patrick" w:date="2016-10-24T08:51:00Z">
        <w:r w:rsidDel="007C4678">
          <w:delText xml:space="preserve"> a combination of </w:delText>
        </w:r>
      </w:del>
      <w:del w:id="227" w:author="Patrick" w:date="2016-10-24T08:49:00Z">
        <w:r w:rsidDel="007C4678">
          <w:delText xml:space="preserve">many </w:delText>
        </w:r>
      </w:del>
      <w:del w:id="228" w:author="Patrick" w:date="2016-10-24T08:51:00Z">
        <w:r w:rsidDel="007C4678">
          <w:delText>other factors also account for reduction in carbon emissions.</w:delText>
        </w:r>
      </w:del>
      <w:r>
        <w:t xml:space="preserve"> </w:t>
      </w:r>
      <w:commentRangeStart w:id="229"/>
      <w:r>
        <w:t>T</w:t>
      </w:r>
      <w:r w:rsidRPr="004337E8">
        <w:t xml:space="preserve">he </w:t>
      </w:r>
      <w:r>
        <w:t>presence</w:t>
      </w:r>
      <w:r w:rsidRPr="004337E8">
        <w:t xml:space="preserve"> of nuclear energy capacity</w:t>
      </w:r>
      <w:commentRangeEnd w:id="229"/>
      <w:r w:rsidR="00A0297A">
        <w:rPr>
          <w:rStyle w:val="CommentReference"/>
        </w:rPr>
        <w:commentReference w:id="229"/>
      </w:r>
      <w:r w:rsidRPr="004337E8">
        <w:t xml:space="preserve"> </w:t>
      </w:r>
      <w:del w:id="230" w:author="Patrick" w:date="2016-10-24T08:51:00Z">
        <w:r w:rsidDel="007C4678">
          <w:delText xml:space="preserve">has played a role </w:delText>
        </w:r>
        <w:r w:rsidRPr="004337E8" w:rsidDel="007C4678">
          <w:delText xml:space="preserve">in </w:delText>
        </w:r>
        <w:r w:rsidDel="007C4678">
          <w:delText>some</w:delText>
        </w:r>
        <w:r w:rsidRPr="004337E8" w:rsidDel="007C4678">
          <w:delText xml:space="preserve"> locations </w:delText>
        </w:r>
        <w:r w:rsidDel="007C4678">
          <w:delText xml:space="preserve">as have </w:delText>
        </w:r>
      </w:del>
      <w:ins w:id="231" w:author="Patrick" w:date="2016-10-24T08:51:00Z">
        <w:r w:rsidR="007C4678">
          <w:t xml:space="preserve">and </w:t>
        </w:r>
      </w:ins>
      <w:r>
        <w:t>c</w:t>
      </w:r>
      <w:r w:rsidRPr="004337E8">
        <w:t>hanges in states’ industrial structure</w:t>
      </w:r>
      <w:ins w:id="232" w:author="Patrick" w:date="2016-10-24T08:51:00Z">
        <w:r w:rsidR="007C4678">
          <w:t xml:space="preserve"> have played a role as well</w:t>
        </w:r>
      </w:ins>
      <w:r>
        <w:t>.</w:t>
      </w:r>
      <w:r>
        <w:rPr>
          <w:rStyle w:val="EndnoteReference"/>
        </w:rPr>
        <w:endnoteReference w:id="10"/>
      </w:r>
      <w:r w:rsidR="007C4678">
        <w:t xml:space="preserve"> </w:t>
      </w:r>
      <w:del w:id="254" w:author="Patrick" w:date="2016-10-24T08:51:00Z">
        <w:r w:rsidDel="007C4678">
          <w:delText>Likewise, w</w:delText>
        </w:r>
      </w:del>
      <w:ins w:id="255" w:author="Patrick" w:date="2016-10-24T08:51:00Z">
        <w:r w:rsidR="007C4678">
          <w:t>W</w:t>
        </w:r>
      </w:ins>
      <w:r>
        <w:t xml:space="preserve">hile formal statistical analyses of the role of clean energy policy in </w:t>
      </w:r>
      <w:proofErr w:type="spellStart"/>
      <w:r>
        <w:t>decarbonization</w:t>
      </w:r>
      <w:proofErr w:type="spellEnd"/>
      <w:r>
        <w:t xml:space="preserve"> </w:t>
      </w:r>
      <w:ins w:id="256" w:author="Patrick" w:date="2016-10-24T08:51:00Z">
        <w:r w:rsidR="007C4678">
          <w:t xml:space="preserve">is also </w:t>
        </w:r>
      </w:ins>
      <w:del w:id="257" w:author="Patrick" w:date="2016-10-24T08:51:00Z">
        <w:r w:rsidDel="007C4678">
          <w:delText xml:space="preserve">remain </w:delText>
        </w:r>
      </w:del>
      <w:r>
        <w:t>beyond the scope of this study, it is fair to say that state- and city-level policy choices have also made a difference.</w:t>
      </w:r>
      <w:r>
        <w:rPr>
          <w:rStyle w:val="EndnoteReference"/>
        </w:rPr>
        <w:endnoteReference w:id="11"/>
      </w:r>
    </w:p>
    <w:p w14:paraId="3D870971" w14:textId="4EAEA8AD" w:rsidR="00662993" w:rsidRDefault="00662993" w:rsidP="002879B7">
      <w:pPr>
        <w:rPr>
          <w:ins w:id="278" w:author="Patrick" w:date="2016-10-26T09:21:00Z"/>
        </w:rPr>
      </w:pPr>
      <w:del w:id="279" w:author="Patrick" w:date="2016-10-24T08:52:00Z">
        <w:r w:rsidDel="004F2309">
          <w:delText>And yet, with that said</w:delText>
        </w:r>
      </w:del>
      <w:ins w:id="280" w:author="Patrick" w:date="2016-10-24T08:52:00Z">
        <w:r w:rsidR="004F2309">
          <w:t>Yet, despite the progress</w:t>
        </w:r>
      </w:ins>
      <w:r>
        <w:t xml:space="preserve">, the numbers confirm that </w:t>
      </w:r>
      <w:del w:id="281" w:author="Patrick" w:date="2016-10-24T08:53:00Z">
        <w:r w:rsidDel="004F2309">
          <w:delText>although the recent trends are encouraging, they are far too little.</w:delText>
        </w:r>
        <w:r w:rsidR="007C4678" w:rsidDel="004F2309">
          <w:delText xml:space="preserve"> </w:delText>
        </w:r>
        <w:r w:rsidDel="004F2309">
          <w:delText xml:space="preserve">Much, </w:delText>
        </w:r>
      </w:del>
      <w:r>
        <w:t xml:space="preserve">much more work is going to be needed if the nation and </w:t>
      </w:r>
      <w:ins w:id="282" w:author="Patrick" w:date="2016-10-26T09:13:00Z">
        <w:r w:rsidR="00E305D0">
          <w:t xml:space="preserve">the </w:t>
        </w:r>
      </w:ins>
      <w:r>
        <w:t>world are going to limit human-driven climate warming to generally accepted levels.</w:t>
      </w:r>
      <w:r w:rsidR="007C4678">
        <w:t xml:space="preserve"> </w:t>
      </w:r>
    </w:p>
    <w:p w14:paraId="7B44F151" w14:textId="77777777" w:rsidR="003D3A95" w:rsidRDefault="003D3A95" w:rsidP="002879B7"/>
    <w:p w14:paraId="7F12055B" w14:textId="26828064" w:rsidR="00662993" w:rsidRPr="003D3A95" w:rsidDel="003D3A95" w:rsidRDefault="00662993" w:rsidP="00D85387">
      <w:pPr>
        <w:pStyle w:val="ListParagraph"/>
        <w:ind w:left="4680"/>
        <w:rPr>
          <w:del w:id="283" w:author="Patrick" w:date="2016-10-26T09:20:00Z"/>
          <w:sz w:val="28"/>
          <w:szCs w:val="28"/>
        </w:rPr>
      </w:pPr>
      <w:del w:id="284" w:author="Patrick" w:date="2016-10-26T09:20:00Z">
        <w:r w:rsidRPr="003D3A95" w:rsidDel="003D3A95">
          <w:rPr>
            <w:sz w:val="28"/>
            <w:szCs w:val="28"/>
          </w:rPr>
          <w:delText>*</w:delText>
        </w:r>
      </w:del>
    </w:p>
    <w:p w14:paraId="2E754750" w14:textId="77777777" w:rsidR="003D3A95" w:rsidRPr="003D3A95" w:rsidRDefault="003D3A95" w:rsidP="00003DF0">
      <w:pPr>
        <w:rPr>
          <w:ins w:id="285" w:author="Patrick" w:date="2016-10-26T09:19:00Z"/>
          <w:b/>
          <w:sz w:val="28"/>
          <w:szCs w:val="28"/>
        </w:rPr>
      </w:pPr>
      <w:commentRangeStart w:id="286"/>
      <w:ins w:id="287" w:author="Patrick" w:date="2016-10-26T09:19:00Z">
        <w:r w:rsidRPr="003D3A95">
          <w:rPr>
            <w:b/>
            <w:sz w:val="28"/>
            <w:szCs w:val="28"/>
          </w:rPr>
          <w:t>Where and how growth and carbon have decoupled</w:t>
        </w:r>
      </w:ins>
      <w:commentRangeEnd w:id="286"/>
      <w:ins w:id="288" w:author="Patrick" w:date="2016-10-26T09:20:00Z">
        <w:r w:rsidRPr="003D3A95">
          <w:rPr>
            <w:rStyle w:val="CommentReference"/>
            <w:sz w:val="28"/>
            <w:szCs w:val="28"/>
          </w:rPr>
          <w:commentReference w:id="286"/>
        </w:r>
      </w:ins>
    </w:p>
    <w:p w14:paraId="3631B1D1" w14:textId="643D9E4E" w:rsidR="00662993" w:rsidDel="00D6182F" w:rsidRDefault="00662993" w:rsidP="00003DF0">
      <w:pPr>
        <w:rPr>
          <w:del w:id="289" w:author="Patrick" w:date="2016-10-24T09:12:00Z"/>
        </w:rPr>
      </w:pPr>
      <w:commentRangeStart w:id="290"/>
      <w:del w:id="291" w:author="Patrick" w:date="2016-10-24T09:12:00Z">
        <w:r w:rsidDel="00D6182F">
          <w:delText xml:space="preserve">Decoupling is important because it represents the squaring of the circle necessary to decarbonize the global economy while maintaining economic growth. </w:delText>
        </w:r>
      </w:del>
    </w:p>
    <w:p w14:paraId="1D36C283" w14:textId="77E112C0" w:rsidR="00662993" w:rsidRDefault="00662993" w:rsidP="00003DF0">
      <w:del w:id="292" w:author="Patrick" w:date="2016-10-24T09:12:00Z">
        <w:r w:rsidDel="00D6182F">
          <w:delText>Decarbonization is necessary because deep reductions in carbon emissions will be necessary to transition the world to a low-carbon economy consistent with the internationally agreed goal of limiting human-associated global warming to less than 2°C. Specifically, h</w:delText>
        </w:r>
      </w:del>
      <w:ins w:id="293" w:author="Patrick" w:date="2016-10-24T09:12:00Z">
        <w:r w:rsidR="00D6182F">
          <w:t>H</w:t>
        </w:r>
        <w:commentRangeEnd w:id="290"/>
        <w:r w:rsidR="00D6182F">
          <w:rPr>
            <w:rStyle w:val="CommentReference"/>
          </w:rPr>
          <w:commentReference w:id="290"/>
        </w:r>
      </w:ins>
      <w:r>
        <w:t xml:space="preserve">olding the world’s climate to 2 degrees </w:t>
      </w:r>
      <w:ins w:id="294" w:author="Patrick" w:date="2016-10-24T09:12:00Z">
        <w:r w:rsidR="00D6182F">
          <w:t>Cel</w:t>
        </w:r>
      </w:ins>
      <w:ins w:id="295" w:author="Patrick" w:date="2016-10-24T09:13:00Z">
        <w:r w:rsidR="00D6182F">
          <w:t>s</w:t>
        </w:r>
      </w:ins>
      <w:ins w:id="296" w:author="Patrick" w:date="2016-10-24T09:12:00Z">
        <w:r w:rsidR="00D6182F">
          <w:t xml:space="preserve">ius </w:t>
        </w:r>
      </w:ins>
      <w:r>
        <w:t xml:space="preserve">of warming will require cutting </w:t>
      </w:r>
      <w:del w:id="297" w:author="Patrick" w:date="2016-10-24T09:13:00Z">
        <w:r w:rsidDel="00D6182F">
          <w:delText xml:space="preserve">the world’s emissions of </w:delText>
        </w:r>
      </w:del>
      <w:r>
        <w:t xml:space="preserve">greenhouse gas emissions </w:t>
      </w:r>
      <w:del w:id="298" w:author="Patrick" w:date="2016-10-24T09:13:00Z">
        <w:r w:rsidDel="00D6182F">
          <w:delText xml:space="preserve">(GHG) by </w:delText>
        </w:r>
      </w:del>
      <w:r>
        <w:t>40 to 70 percent from their 2010 levels by 2050</w:t>
      </w:r>
      <w:ins w:id="299" w:author="Patrick" w:date="2016-10-24T09:13:00Z">
        <w:r w:rsidR="00D6182F">
          <w:t xml:space="preserve"> </w:t>
        </w:r>
      </w:ins>
      <w:del w:id="300" w:author="Patrick" w:date="2016-10-24T09:13:00Z">
        <w:r w:rsidDel="00D6182F">
          <w:delText>—</w:delText>
        </w:r>
      </w:del>
      <w:r>
        <w:t>and to zero by the century’s end.</w:t>
      </w:r>
      <w:r>
        <w:rPr>
          <w:rStyle w:val="EndnoteReference"/>
        </w:rPr>
        <w:endnoteReference w:id="12"/>
      </w:r>
      <w:r w:rsidR="007C4678">
        <w:t xml:space="preserve"> </w:t>
      </w:r>
      <w:r>
        <w:t xml:space="preserve">Such an accomplishment will entail a profound transformation of every sector of the economy. </w:t>
      </w:r>
    </w:p>
    <w:p w14:paraId="538DF148" w14:textId="619F11C9" w:rsidR="00662993" w:rsidRDefault="00662993" w:rsidP="00003DF0">
      <w:r>
        <w:t>At the same time, governments across the globe—especially the developing economies of Asia, Africa, and Latin America—are faced with the massive challenge of promoting faster economic development that can lead to positive outcomes on jobs, income, and opportunity.</w:t>
      </w:r>
      <w:r w:rsidR="007C4678">
        <w:t xml:space="preserve"> </w:t>
      </w:r>
      <w:commentRangeStart w:id="305"/>
      <w:ins w:id="306" w:author="Patrick" w:date="2016-10-24T09:16:00Z">
        <w:r w:rsidR="00D6182F">
          <w:t>Even in the United States, slow growth since the Great Recession</w:t>
        </w:r>
      </w:ins>
      <w:ins w:id="307" w:author="Patrick" w:date="2016-10-24T09:18:00Z">
        <w:r w:rsidR="00D6182F">
          <w:t xml:space="preserve"> has increased the political pressure for faster growth in the future.</w:t>
        </w:r>
      </w:ins>
      <w:del w:id="308" w:author="Patrick" w:date="2016-10-24T09:18:00Z">
        <w:r w:rsidDel="00D6182F">
          <w:delText>Nor has the U.S. economy, for that matter, transcended the need for growth.</w:delText>
        </w:r>
        <w:r w:rsidR="007C4678" w:rsidDel="00D6182F">
          <w:delText xml:space="preserve"> </w:delText>
        </w:r>
        <w:r w:rsidDel="00D6182F">
          <w:delText xml:space="preserve">In fact, the U.S. is itself sorely </w:delText>
        </w:r>
        <w:r w:rsidDel="00D6182F">
          <w:lastRenderedPageBreak/>
          <w:delText>in need of faster growth, having grown at an inflation-adjusted annual rate of just 2.5 percent since 2010</w:delText>
        </w:r>
      </w:del>
      <w:commentRangeEnd w:id="305"/>
      <w:r w:rsidR="00D6182F">
        <w:rPr>
          <w:rStyle w:val="CommentReference"/>
        </w:rPr>
        <w:commentReference w:id="305"/>
      </w:r>
      <w:del w:id="309" w:author="Patrick" w:date="2016-10-24T09:18:00Z">
        <w:r w:rsidDel="00D6182F">
          <w:delText>.</w:delText>
        </w:r>
      </w:del>
      <w:r>
        <w:rPr>
          <w:rStyle w:val="EndnoteReference"/>
        </w:rPr>
        <w:endnoteReference w:id="13"/>
      </w:r>
      <w:r>
        <w:t xml:space="preserve"> </w:t>
      </w:r>
    </w:p>
    <w:p w14:paraId="076E2FE0" w14:textId="1D89E013" w:rsidR="00662993" w:rsidDel="00E305D0" w:rsidRDefault="00662993" w:rsidP="00003DF0">
      <w:pPr>
        <w:rPr>
          <w:del w:id="312" w:author="Patrick" w:date="2016-10-26T09:13:00Z"/>
        </w:rPr>
      </w:pPr>
      <w:commentRangeStart w:id="313"/>
      <w:del w:id="314" w:author="Patrick" w:date="2016-10-24T09:21:00Z">
        <w:r w:rsidDel="00CD7B61">
          <w:delText>All of which highlights the fundamental challenge of the present:</w:delText>
        </w:r>
        <w:r w:rsidR="007C4678" w:rsidDel="00CD7B61">
          <w:delText xml:space="preserve"> </w:delText>
        </w:r>
        <w:r w:rsidDel="00CD7B61">
          <w:delText>How possible is it to decarbonize the economy and erase emissions by the end of the century while maintaining or accelerating growth?</w:delText>
        </w:r>
      </w:del>
      <w:commentRangeEnd w:id="313"/>
      <w:r w:rsidR="00CD7B61">
        <w:rPr>
          <w:rStyle w:val="CommentReference"/>
        </w:rPr>
        <w:commentReference w:id="313"/>
      </w:r>
    </w:p>
    <w:p w14:paraId="292F5A40" w14:textId="55AF5793" w:rsidR="00662993" w:rsidRDefault="00662993" w:rsidP="00003DF0">
      <w:r>
        <w:t>For most of the 20</w:t>
      </w:r>
      <w:r w:rsidRPr="001E215A">
        <w:t>th</w:t>
      </w:r>
      <w:r>
        <w:t xml:space="preserve"> century, the possibility of preserving growth and erasing emissions remained theoretical</w:t>
      </w:r>
      <w:del w:id="315" w:author="Patrick" w:date="2016-10-24T09:22:00Z">
        <w:r w:rsidDel="00CD7B61">
          <w:delText>,</w:delText>
        </w:r>
      </w:del>
      <w:r>
        <w:t xml:space="preserve"> and was most commonly </w:t>
      </w:r>
      <w:del w:id="316" w:author="Patrick" w:date="2016-10-26T09:38:00Z">
        <w:r w:rsidDel="001E215A">
          <w:delText xml:space="preserve">expressed </w:delText>
        </w:r>
      </w:del>
      <w:ins w:id="317" w:author="Patrick" w:date="2016-10-26T09:38:00Z">
        <w:r w:rsidR="001E215A">
          <w:t xml:space="preserve">presented </w:t>
        </w:r>
      </w:ins>
      <w:r>
        <w:t xml:space="preserve">as an unsatisfactory, divisive face-off </w:t>
      </w:r>
      <w:del w:id="318" w:author="Patrick" w:date="2016-10-24T09:22:00Z">
        <w:r w:rsidDel="00CD7B61">
          <w:delText xml:space="preserve">of </w:delText>
        </w:r>
      </w:del>
      <w:ins w:id="319" w:author="Patrick" w:date="2016-10-24T09:22:00Z">
        <w:r w:rsidR="00CD7B61">
          <w:t xml:space="preserve">between </w:t>
        </w:r>
      </w:ins>
      <w:r>
        <w:t xml:space="preserve">the “growth imperative” </w:t>
      </w:r>
      <w:del w:id="320" w:author="Patrick" w:date="2016-10-24T09:22:00Z">
        <w:r w:rsidDel="00CD7B61">
          <w:delText xml:space="preserve">against </w:delText>
        </w:r>
      </w:del>
      <w:ins w:id="321" w:author="Patrick" w:date="2016-10-24T09:22:00Z">
        <w:r w:rsidR="00CD7B61">
          <w:t xml:space="preserve">and </w:t>
        </w:r>
      </w:ins>
      <w:r>
        <w:t>the “climate imperative.”</w:t>
      </w:r>
      <w:r w:rsidR="007C4678">
        <w:t xml:space="preserve"> </w:t>
      </w:r>
      <w:r>
        <w:t>Consequently, conventional views on the relationship between economic growth on the one hand and energy consumption and greenhouse gas emissions on the other generally claimed that economic growth would lead to an increase in production and therefore to an increase in energy use and emissions.</w:t>
      </w:r>
      <w:r>
        <w:rPr>
          <w:rStyle w:val="EndnoteReference"/>
        </w:rPr>
        <w:endnoteReference w:id="14"/>
      </w:r>
      <w:r>
        <w:t xml:space="preserve"> </w:t>
      </w:r>
    </w:p>
    <w:p w14:paraId="5B96246D" w14:textId="4713E7F0" w:rsidR="00662993" w:rsidRDefault="00662993" w:rsidP="00003DF0">
      <w:r>
        <w:t xml:space="preserve">Yet in recent decades, more and more data have confirmed that it </w:t>
      </w:r>
      <w:del w:id="336" w:author="Patrick" w:date="2016-10-26T09:39:00Z">
        <w:r w:rsidDel="001E215A">
          <w:delText xml:space="preserve">may be realistically </w:delText>
        </w:r>
      </w:del>
      <w:ins w:id="337" w:author="Patrick" w:date="2016-10-26T09:39:00Z">
        <w:r w:rsidR="001E215A">
          <w:t xml:space="preserve">is </w:t>
        </w:r>
      </w:ins>
      <w:r>
        <w:t xml:space="preserve">possible to address global climate </w:t>
      </w:r>
      <w:del w:id="338" w:author="Patrick" w:date="2016-10-24T09:23:00Z">
        <w:r w:rsidDel="00CD7B61">
          <w:delText xml:space="preserve">change </w:delText>
        </w:r>
      </w:del>
      <w:r>
        <w:t>challenges while preserving economic growth and prosperity</w:t>
      </w:r>
      <w:ins w:id="339" w:author="Patrick" w:date="2016-10-25T10:11:00Z">
        <w:r w:rsidR="0065166F">
          <w:t xml:space="preserve"> (</w:t>
        </w:r>
        <w:commentRangeStart w:id="340"/>
        <w:r w:rsidR="0065166F">
          <w:t>see Figure 1</w:t>
        </w:r>
      </w:ins>
      <w:commentRangeEnd w:id="340"/>
      <w:ins w:id="341" w:author="Patrick" w:date="2016-10-25T10:12:00Z">
        <w:r w:rsidR="0065166F">
          <w:rPr>
            <w:rStyle w:val="CommentReference"/>
          </w:rPr>
          <w:commentReference w:id="340"/>
        </w:r>
      </w:ins>
      <w:ins w:id="342" w:author="Patrick" w:date="2016-10-25T10:11:00Z">
        <w:r w:rsidR="0065166F">
          <w:t>)</w:t>
        </w:r>
      </w:ins>
      <w:r>
        <w:t>.</w:t>
      </w:r>
      <w:r w:rsidR="007C4678">
        <w:t xml:space="preserve"> </w:t>
      </w:r>
    </w:p>
    <w:p w14:paraId="58D26F4A" w14:textId="007026D6" w:rsidR="00662993" w:rsidRDefault="00662993" w:rsidP="00003DF0">
      <w:r>
        <w:t xml:space="preserve">WRI’s analysis of 67 countries, for instance, shows that </w:t>
      </w:r>
      <w:ins w:id="343" w:author="Patrick" w:date="2016-10-24T09:23:00Z">
        <w:r w:rsidR="00CD7B61">
          <w:t xml:space="preserve">in </w:t>
        </w:r>
      </w:ins>
      <w:r>
        <w:t xml:space="preserve">the </w:t>
      </w:r>
      <w:del w:id="344" w:author="Patrick" w:date="2016-10-24T09:23:00Z">
        <w:r w:rsidDel="00CD7B61">
          <w:delText xml:space="preserve">UK </w:delText>
        </w:r>
      </w:del>
      <w:ins w:id="345" w:author="Patrick" w:date="2016-10-24T09:23:00Z">
        <w:r w:rsidR="00CD7B61">
          <w:t xml:space="preserve">United Kingdom </w:t>
        </w:r>
      </w:ins>
      <w:del w:id="346" w:author="Patrick" w:date="2016-10-24T09:24:00Z">
        <w:r w:rsidDel="00CD7B61">
          <w:delText xml:space="preserve">achieved five years of decoupling between 2000 and 2014 where </w:delText>
        </w:r>
      </w:del>
      <w:r>
        <w:t>carbon emissions declined even as real GDP grew</w:t>
      </w:r>
      <w:ins w:id="347" w:author="Patrick" w:date="2016-10-24T09:24:00Z">
        <w:r w:rsidR="00CD7B61">
          <w:t xml:space="preserve"> in  five different years between 2000 and 2014</w:t>
        </w:r>
      </w:ins>
      <w:r>
        <w:t>.</w:t>
      </w:r>
      <w:r w:rsidRPr="00A33320">
        <w:rPr>
          <w:rStyle w:val="EndnoteReference"/>
        </w:rPr>
        <w:t xml:space="preserve"> </w:t>
      </w:r>
      <w:r>
        <w:rPr>
          <w:rStyle w:val="EndnoteReference"/>
        </w:rPr>
        <w:endnoteReference w:id="15"/>
      </w:r>
      <w:r>
        <w:t xml:space="preserve"> Over the full 14-year period, the </w:t>
      </w:r>
      <w:del w:id="351" w:author="Patrick" w:date="2016-10-24T09:25:00Z">
        <w:r w:rsidDel="00CD7B61">
          <w:delText xml:space="preserve">UK </w:delText>
        </w:r>
      </w:del>
      <w:ins w:id="352" w:author="Patrick" w:date="2016-10-24T09:25:00Z">
        <w:r w:rsidR="00CD7B61">
          <w:t xml:space="preserve">United Kingdom </w:t>
        </w:r>
      </w:ins>
      <w:r>
        <w:t xml:space="preserve">reduced its carbon emissions while growing its economy by 27 percent. </w:t>
      </w:r>
      <w:del w:id="353" w:author="Patrick" w:date="2016-10-24T09:28:00Z">
        <w:r w:rsidDel="00CD7B61">
          <w:delText xml:space="preserve">Similarly, </w:delText>
        </w:r>
      </w:del>
      <w:r>
        <w:t xml:space="preserve">Carbon Brief’s </w:t>
      </w:r>
      <w:del w:id="354" w:author="Patrick" w:date="2016-10-24T09:28:00Z">
        <w:r w:rsidDel="00CD7B61">
          <w:delText xml:space="preserve">recent </w:delText>
        </w:r>
      </w:del>
      <w:r>
        <w:t xml:space="preserve">global analysis </w:t>
      </w:r>
      <w:del w:id="355" w:author="Patrick" w:date="2016-10-24T09:28:00Z">
        <w:r w:rsidDel="00CD7B61">
          <w:delText xml:space="preserve">shows </w:delText>
        </w:r>
      </w:del>
      <w:ins w:id="356" w:author="Patrick" w:date="2016-10-24T09:28:00Z">
        <w:r w:rsidR="00CD7B61">
          <w:t xml:space="preserve">found </w:t>
        </w:r>
      </w:ins>
      <w:r>
        <w:t>that</w:t>
      </w:r>
      <w:ins w:id="357" w:author="Patrick" w:date="2016-10-24T09:28:00Z">
        <w:r w:rsidR="00CD7B61">
          <w:t>,</w:t>
        </w:r>
      </w:ins>
      <w:r>
        <w:t xml:space="preserve"> while 45 nations reduced their emissions between 2000 and 2014, </w:t>
      </w:r>
      <w:del w:id="358" w:author="Patrick" w:date="2016-10-24T09:28:00Z">
        <w:r w:rsidDel="00CD7B61">
          <w:delText xml:space="preserve">fully </w:delText>
        </w:r>
      </w:del>
      <w:r>
        <w:t xml:space="preserve">35 did </w:t>
      </w:r>
      <w:del w:id="359" w:author="Patrick" w:date="2016-10-24T09:28:00Z">
        <w:r w:rsidDel="00CD7B61">
          <w:delText xml:space="preserve">it </w:delText>
        </w:r>
      </w:del>
      <w:ins w:id="360" w:author="Patrick" w:date="2016-10-24T09:28:00Z">
        <w:r w:rsidR="00CD7B61">
          <w:t xml:space="preserve">so </w:t>
        </w:r>
      </w:ins>
      <w:r>
        <w:t xml:space="preserve">while </w:t>
      </w:r>
      <w:r w:rsidRPr="009A66DD">
        <w:rPr>
          <w:i/>
        </w:rPr>
        <w:t>increasing</w:t>
      </w:r>
      <w:r>
        <w:t xml:space="preserve"> their real GDP.</w:t>
      </w:r>
      <w:r>
        <w:rPr>
          <w:rStyle w:val="EndnoteReference"/>
        </w:rPr>
        <w:endnoteReference w:id="16"/>
      </w:r>
      <w:r>
        <w:t xml:space="preserve"> Intensely urban Singapore, for example, scored the most dramatic decoupling, as it doubled its real GDP while slashing its CO</w:t>
      </w:r>
      <w:r w:rsidRPr="00E110D5">
        <w:rPr>
          <w:vertAlign w:val="subscript"/>
        </w:rPr>
        <w:t>2</w:t>
      </w:r>
      <w:r>
        <w:t xml:space="preserve"> emissions by 46 percent. </w:t>
      </w:r>
    </w:p>
    <w:p w14:paraId="095314CE" w14:textId="77777777" w:rsidR="00662993" w:rsidRPr="002D01B7" w:rsidRDefault="00662993" w:rsidP="002D01B7">
      <w:pPr>
        <w:rPr>
          <w:color w:val="0000FF"/>
        </w:rPr>
      </w:pPr>
      <w:commentRangeStart w:id="365"/>
      <w:r w:rsidRPr="002D01B7">
        <w:rPr>
          <w:color w:val="0000FF"/>
        </w:rPr>
        <w:t>Figure 1: Insert global emissions and GDP graph</w:t>
      </w:r>
      <w:commentRangeEnd w:id="365"/>
      <w:r w:rsidR="00097DB3">
        <w:rPr>
          <w:rStyle w:val="CommentReference"/>
        </w:rPr>
        <w:commentReference w:id="365"/>
      </w:r>
    </w:p>
    <w:p w14:paraId="26FD17EE" w14:textId="79E42490" w:rsidR="00662993" w:rsidRDefault="00662993" w:rsidP="00003DF0">
      <w:del w:id="366" w:author="Patrick" w:date="2016-10-24T09:30:00Z">
        <w:r w:rsidDel="00CD7B61">
          <w:delText>As for t</w:delText>
        </w:r>
      </w:del>
      <w:ins w:id="367" w:author="Patrick" w:date="2016-10-24T09:30:00Z">
        <w:r w:rsidR="00CD7B61">
          <w:t>T</w:t>
        </w:r>
      </w:ins>
      <w:r>
        <w:t xml:space="preserve">he </w:t>
      </w:r>
      <w:del w:id="368" w:author="Patrick" w:date="2016-10-24T09:30:00Z">
        <w:r w:rsidDel="00CD7B61">
          <w:delText>U.S.</w:delText>
        </w:r>
      </w:del>
      <w:ins w:id="369" w:author="Patrick" w:date="2016-10-24T09:30:00Z">
        <w:r w:rsidR="00CD7B61">
          <w:t xml:space="preserve">United States </w:t>
        </w:r>
      </w:ins>
      <w:del w:id="370" w:author="Patrick" w:date="2016-10-24T09:30:00Z">
        <w:r w:rsidDel="00CD7B61">
          <w:delText xml:space="preserve">, the nation </w:delText>
        </w:r>
      </w:del>
      <w:r>
        <w:t>first decoupled its economic growth and emissions in 2001</w:t>
      </w:r>
      <w:ins w:id="371" w:author="Patrick" w:date="2016-10-24T09:31:00Z">
        <w:r w:rsidR="004263BB">
          <w:t>,</w:t>
        </w:r>
      </w:ins>
      <w:r>
        <w:t xml:space="preserve"> when it achieved a modest 2 percent reduction in carbon emissions while growing its economy by 1 percent.</w:t>
      </w:r>
      <w:r>
        <w:rPr>
          <w:rStyle w:val="EndnoteReference"/>
        </w:rPr>
        <w:endnoteReference w:id="17"/>
      </w:r>
      <w:r w:rsidR="007C4678">
        <w:t xml:space="preserve"> </w:t>
      </w:r>
      <w:ins w:id="372" w:author="Patrick" w:date="2016-10-24T09:32:00Z">
        <w:r w:rsidR="004263BB">
          <w:t>Th</w:t>
        </w:r>
      </w:ins>
      <w:ins w:id="373" w:author="Patrick" w:date="2016-10-24T09:33:00Z">
        <w:r w:rsidR="004263BB">
          <w:t>at was</w:t>
        </w:r>
      </w:ins>
      <w:ins w:id="374" w:author="Patrick" w:date="2016-10-24T09:32:00Z">
        <w:r w:rsidR="004263BB">
          <w:t xml:space="preserve"> a recession </w:t>
        </w:r>
      </w:ins>
      <w:ins w:id="375" w:author="Patrick" w:date="2016-10-24T09:33:00Z">
        <w:r w:rsidR="004263BB">
          <w:t xml:space="preserve">year, but the decoupling </w:t>
        </w:r>
      </w:ins>
      <w:ins w:id="376" w:author="Patrick" w:date="2016-10-24T09:34:00Z">
        <w:r w:rsidR="004263BB">
          <w:t>occurred</w:t>
        </w:r>
      </w:ins>
      <w:ins w:id="377" w:author="Patrick" w:date="2016-10-24T09:33:00Z">
        <w:r w:rsidR="004263BB">
          <w:t xml:space="preserve"> </w:t>
        </w:r>
      </w:ins>
      <w:ins w:id="378" w:author="Patrick" w:date="2016-10-24T09:34:00Z">
        <w:r w:rsidR="004263BB">
          <w:t xml:space="preserve">again in </w:t>
        </w:r>
      </w:ins>
      <w:del w:id="379" w:author="Patrick" w:date="2016-10-24T09:34:00Z">
        <w:r w:rsidDel="004263BB">
          <w:delText>Of course, that was a year of deep recession.</w:delText>
        </w:r>
        <w:r w:rsidR="007C4678" w:rsidDel="004263BB">
          <w:delText xml:space="preserve"> </w:delText>
        </w:r>
        <w:r w:rsidDel="004263BB">
          <w:delText xml:space="preserve">But then the country repeated the feat in the boom year of </w:delText>
        </w:r>
      </w:del>
      <w:r>
        <w:t>2006</w:t>
      </w:r>
      <w:ins w:id="380" w:author="Patrick" w:date="2016-10-24T09:34:00Z">
        <w:r w:rsidR="004263BB">
          <w:t>, a year</w:t>
        </w:r>
      </w:ins>
      <w:r>
        <w:t xml:space="preserve"> </w:t>
      </w:r>
      <w:ins w:id="381" w:author="Patrick" w:date="2016-10-24T09:34:00Z">
        <w:r w:rsidR="004263BB">
          <w:t>of solid growth</w:t>
        </w:r>
      </w:ins>
      <w:ins w:id="382" w:author="Patrick" w:date="2016-10-24T09:35:00Z">
        <w:r w:rsidR="004263BB">
          <w:t xml:space="preserve">, and again in </w:t>
        </w:r>
      </w:ins>
      <w:del w:id="383" w:author="Patrick" w:date="2016-10-24T09:34:00Z">
        <w:r w:rsidDel="004263BB">
          <w:delText>before relapsing.</w:delText>
        </w:r>
        <w:r w:rsidR="007C4678" w:rsidDel="004263BB">
          <w:delText xml:space="preserve"> </w:delText>
        </w:r>
      </w:del>
      <w:del w:id="384" w:author="Patrick" w:date="2016-10-24T09:35:00Z">
        <w:r w:rsidRPr="00B832B0" w:rsidDel="004263BB">
          <w:delText xml:space="preserve">More recently, the </w:delText>
        </w:r>
        <w:r w:rsidDel="004263BB">
          <w:delText xml:space="preserve">nation’s emissions and growth decoupled from </w:delText>
        </w:r>
      </w:del>
      <w:r>
        <w:t>2010</w:t>
      </w:r>
      <w:ins w:id="385" w:author="Patrick" w:date="2016-10-24T09:35:00Z">
        <w:r w:rsidR="004263BB">
          <w:t>–</w:t>
        </w:r>
      </w:ins>
      <w:del w:id="386" w:author="Patrick" w:date="2016-10-24T09:35:00Z">
        <w:r w:rsidDel="004263BB">
          <w:delText xml:space="preserve"> to </w:delText>
        </w:r>
      </w:del>
      <w:r>
        <w:t>2012</w:t>
      </w:r>
      <w:del w:id="387" w:author="Patrick" w:date="2016-10-24T09:35:00Z">
        <w:r w:rsidDel="004263BB">
          <w:delText>,</w:delText>
        </w:r>
      </w:del>
      <w:r>
        <w:t xml:space="preserve"> and </w:t>
      </w:r>
      <w:del w:id="388" w:author="Patrick" w:date="2016-10-24T09:35:00Z">
        <w:r w:rsidDel="004263BB">
          <w:delText xml:space="preserve">then again </w:delText>
        </w:r>
      </w:del>
      <w:r>
        <w:t>in 2015.</w:t>
      </w:r>
      <w:r w:rsidR="007C4678">
        <w:t xml:space="preserve"> </w:t>
      </w:r>
      <w:r>
        <w:t xml:space="preserve">Emissions decoupling has </w:t>
      </w:r>
      <w:del w:id="389" w:author="Patrick" w:date="2016-10-24T09:35:00Z">
        <w:r w:rsidDel="004263BB">
          <w:delText xml:space="preserve">clearly </w:delText>
        </w:r>
      </w:del>
      <w:r>
        <w:t>become more frequent amid the ongoing large-scale switch from coal to natural gas</w:t>
      </w:r>
      <w:ins w:id="390" w:author="Patrick" w:date="2016-10-24T09:36:00Z">
        <w:r w:rsidR="004263BB">
          <w:t>—</w:t>
        </w:r>
      </w:ins>
      <w:del w:id="391" w:author="Patrick" w:date="2016-10-24T09:36:00Z">
        <w:r w:rsidDel="004263BB">
          <w:delText xml:space="preserve"> use in electricity generation </w:delText>
        </w:r>
      </w:del>
      <w:r>
        <w:t>driven by the hydraulic fracturing (“fracking”) boom</w:t>
      </w:r>
      <w:ins w:id="392" w:author="Patrick" w:date="2016-10-24T09:37:00Z">
        <w:r w:rsidR="004263BB">
          <w:t xml:space="preserve">—but </w:t>
        </w:r>
      </w:ins>
      <w:del w:id="393" w:author="Patrick" w:date="2016-10-24T09:37:00Z">
        <w:r w:rsidDel="004263BB">
          <w:delText>.</w:delText>
        </w:r>
        <w:r w:rsidR="007C4678" w:rsidDel="004263BB">
          <w:delText xml:space="preserve"> </w:delText>
        </w:r>
        <w:r w:rsidDel="004263BB">
          <w:delText xml:space="preserve">At the same time, </w:delText>
        </w:r>
      </w:del>
      <w:r>
        <w:t>numerous other factors</w:t>
      </w:r>
      <w:ins w:id="394" w:author="Patrick" w:date="2016-10-24T09:38:00Z">
        <w:r w:rsidR="004263BB">
          <w:t xml:space="preserve">, </w:t>
        </w:r>
      </w:ins>
      <w:del w:id="395" w:author="Patrick" w:date="2016-10-24T09:38:00Z">
        <w:r w:rsidDel="004263BB">
          <w:delText xml:space="preserve"> are clearly influencing outcomes, </w:delText>
        </w:r>
      </w:del>
      <w:del w:id="396" w:author="Patrick" w:date="2016-10-26T09:41:00Z">
        <w:r w:rsidDel="001E215A">
          <w:delText>ranging</w:delText>
        </w:r>
      </w:del>
      <w:ins w:id="397" w:author="Patrick" w:date="2016-10-26T09:42:00Z">
        <w:r w:rsidR="001E215A">
          <w:t xml:space="preserve">such as </w:t>
        </w:r>
      </w:ins>
      <w:del w:id="398" w:author="Patrick" w:date="2016-10-26T09:42:00Z">
        <w:r w:rsidDel="001E215A">
          <w:delText xml:space="preserve"> </w:delText>
        </w:r>
      </w:del>
      <w:del w:id="399" w:author="Patrick" w:date="2016-10-26T09:41:00Z">
        <w:r w:rsidDel="001E215A">
          <w:delText xml:space="preserve">from </w:delText>
        </w:r>
      </w:del>
      <w:r>
        <w:t>changes in the structure and growth of the national economy</w:t>
      </w:r>
      <w:ins w:id="400" w:author="Patrick" w:date="2016-10-26T09:41:00Z">
        <w:r w:rsidR="001E215A">
          <w:t>,</w:t>
        </w:r>
      </w:ins>
      <w:r>
        <w:t xml:space="preserve"> </w:t>
      </w:r>
      <w:del w:id="401" w:author="Patrick" w:date="2016-10-26T09:42:00Z">
        <w:r w:rsidDel="001E215A">
          <w:delText xml:space="preserve">to </w:delText>
        </w:r>
      </w:del>
      <w:r>
        <w:t>investment decisions</w:t>
      </w:r>
      <w:ins w:id="402" w:author="Patrick" w:date="2016-10-26T09:42:00Z">
        <w:r w:rsidR="001E215A">
          <w:t>,</w:t>
        </w:r>
      </w:ins>
      <w:r>
        <w:t xml:space="preserve"> </w:t>
      </w:r>
      <w:del w:id="403" w:author="Patrick" w:date="2016-10-26T09:42:00Z">
        <w:r w:rsidDel="001E215A">
          <w:delText xml:space="preserve">and </w:delText>
        </w:r>
      </w:del>
      <w:r>
        <w:t>technology change</w:t>
      </w:r>
      <w:ins w:id="404" w:author="Patrick" w:date="2016-10-26T09:42:00Z">
        <w:r w:rsidR="001E215A">
          <w:t>,</w:t>
        </w:r>
      </w:ins>
      <w:r>
        <w:t xml:space="preserve"> </w:t>
      </w:r>
      <w:del w:id="405" w:author="Patrick" w:date="2016-10-26T09:42:00Z">
        <w:r w:rsidDel="001E215A">
          <w:delText xml:space="preserve">to </w:delText>
        </w:r>
      </w:del>
      <w:r>
        <w:t>land-use change</w:t>
      </w:r>
      <w:ins w:id="406" w:author="Patrick" w:date="2016-10-26T09:42:00Z">
        <w:r w:rsidR="001E215A">
          <w:t>,</w:t>
        </w:r>
      </w:ins>
      <w:r>
        <w:t xml:space="preserve"> and</w:t>
      </w:r>
      <w:r w:rsidR="007C4678">
        <w:t xml:space="preserve"> </w:t>
      </w:r>
      <w:r>
        <w:t xml:space="preserve">the availability of </w:t>
      </w:r>
      <w:ins w:id="407" w:author="Patrick" w:date="2016-10-26T09:43:00Z">
        <w:r w:rsidR="001E215A">
          <w:t xml:space="preserve">new </w:t>
        </w:r>
      </w:ins>
      <w:r>
        <w:t xml:space="preserve">clean </w:t>
      </w:r>
      <w:del w:id="408" w:author="Patrick" w:date="2016-10-26T09:43:00Z">
        <w:r w:rsidDel="001E215A">
          <w:delText xml:space="preserve">new </w:delText>
        </w:r>
      </w:del>
      <w:r>
        <w:t>energy resources</w:t>
      </w:r>
      <w:ins w:id="409" w:author="Patrick" w:date="2016-10-24T09:38:00Z">
        <w:r w:rsidR="004263BB">
          <w:t>, are influencing outcomes as well</w:t>
        </w:r>
      </w:ins>
      <w:r>
        <w:t>.</w:t>
      </w:r>
      <w:r>
        <w:rPr>
          <w:rStyle w:val="EndnoteReference"/>
        </w:rPr>
        <w:endnoteReference w:id="18"/>
      </w:r>
      <w:r>
        <w:t xml:space="preserve"> </w:t>
      </w:r>
    </w:p>
    <w:p w14:paraId="281A2F2A" w14:textId="1451A4AD" w:rsidR="00662993" w:rsidRDefault="00662993">
      <w:del w:id="415" w:author="Patrick" w:date="2016-10-24T09:39:00Z">
        <w:r w:rsidDel="004263BB">
          <w:delText>Hence the present analysis of growth and emissions</w:delText>
        </w:r>
      </w:del>
      <w:ins w:id="416" w:author="Patrick" w:date="2016-10-24T09:39:00Z">
        <w:r w:rsidR="004263BB">
          <w:t>To examine</w:t>
        </w:r>
      </w:ins>
      <w:r>
        <w:t xml:space="preserve"> </w:t>
      </w:r>
      <w:ins w:id="417" w:author="Patrick" w:date="2016-10-24T09:40:00Z">
        <w:r w:rsidR="004263BB">
          <w:t xml:space="preserve">decoupling </w:t>
        </w:r>
      </w:ins>
      <w:r>
        <w:t>trends at the state level</w:t>
      </w:r>
      <w:ins w:id="418" w:author="Patrick" w:date="2016-10-24T09:39:00Z">
        <w:r w:rsidR="004263BB">
          <w:t xml:space="preserve">, this analysis </w:t>
        </w:r>
      </w:ins>
      <w:del w:id="419" w:author="Patrick" w:date="2016-10-24T09:40:00Z">
        <w:r w:rsidDel="004263BB">
          <w:delText xml:space="preserve">. By matching </w:delText>
        </w:r>
      </w:del>
      <w:ins w:id="420" w:author="Patrick" w:date="2016-10-24T09:40:00Z">
        <w:r w:rsidR="004263BB">
          <w:t xml:space="preserve">matches </w:t>
        </w:r>
      </w:ins>
      <w:r>
        <w:t>state-level GDP data to state-level carbon emissions information</w:t>
      </w:r>
      <w:del w:id="421" w:author="Patrick" w:date="2016-10-24T09:40:00Z">
        <w:r w:rsidDel="004263BB">
          <w:delText xml:space="preserve"> the analysis provides a simple look at state-by-state decoupling trends</w:delText>
        </w:r>
      </w:del>
      <w:r>
        <w:t>.</w:t>
      </w:r>
      <w:r w:rsidR="007C4678">
        <w:t xml:space="preserve"> </w:t>
      </w:r>
      <w:del w:id="422" w:author="Patrick" w:date="2016-10-24T09:41:00Z">
        <w:r w:rsidDel="00097DB3">
          <w:delText xml:space="preserve">Secondarily, some observations are made about some of the state-side </w:delText>
        </w:r>
      </w:del>
      <w:ins w:id="423" w:author="Patrick" w:date="2016-10-24T09:41:00Z">
        <w:r w:rsidR="00097DB3">
          <w:t xml:space="preserve">We also examine the factors </w:t>
        </w:r>
      </w:ins>
      <w:r>
        <w:t>influenc</w:t>
      </w:r>
      <w:del w:id="424" w:author="Patrick" w:date="2016-10-24T09:41:00Z">
        <w:r w:rsidDel="00097DB3">
          <w:delText>es on</w:delText>
        </w:r>
      </w:del>
      <w:ins w:id="425" w:author="Patrick" w:date="2016-10-24T09:41:00Z">
        <w:r w:rsidR="00097DB3">
          <w:t>ing</w:t>
        </w:r>
      </w:ins>
      <w:r>
        <w:t xml:space="preserve"> th</w:t>
      </w:r>
      <w:ins w:id="426" w:author="Patrick" w:date="2016-10-26T09:43:00Z">
        <w:r w:rsidR="001E215A">
          <w:t>e</w:t>
        </w:r>
      </w:ins>
      <w:del w:id="427" w:author="Patrick" w:date="2016-10-26T09:43:00Z">
        <w:r w:rsidDel="001E215A">
          <w:delText>o</w:delText>
        </w:r>
      </w:del>
      <w:r>
        <w:t>se trends, especially those involving states’ fuel mix and industry structure.</w:t>
      </w:r>
      <w:r>
        <w:rPr>
          <w:rStyle w:val="EndnoteReference"/>
        </w:rPr>
        <w:endnoteReference w:id="19"/>
      </w:r>
    </w:p>
    <w:p w14:paraId="524CD1BC" w14:textId="6348D6BF" w:rsidR="00662993" w:rsidRDefault="00662993">
      <w:commentRangeStart w:id="446"/>
      <w:del w:id="447" w:author="Patrick" w:date="2016-10-24T09:41:00Z">
        <w:r w:rsidDel="00097DB3">
          <w:delText xml:space="preserve"> Turning to the data f</w:delText>
        </w:r>
      </w:del>
      <w:ins w:id="448" w:author="Patrick" w:date="2016-10-24T09:41:00Z">
        <w:r w:rsidR="00097DB3">
          <w:t>F</w:t>
        </w:r>
      </w:ins>
      <w:r>
        <w:t xml:space="preserve">our major findings stand out: </w:t>
      </w:r>
      <w:commentRangeEnd w:id="446"/>
      <w:r w:rsidR="00E20218">
        <w:rPr>
          <w:rStyle w:val="CommentReference"/>
        </w:rPr>
        <w:commentReference w:id="446"/>
      </w:r>
    </w:p>
    <w:p w14:paraId="13C75FB8" w14:textId="77777777" w:rsidR="00E20218" w:rsidRPr="00E20218" w:rsidRDefault="00662993" w:rsidP="00E20218">
      <w:pPr>
        <w:rPr>
          <w:i/>
        </w:rPr>
      </w:pPr>
      <w:r w:rsidRPr="00E20218">
        <w:rPr>
          <w:b/>
          <w:i/>
        </w:rPr>
        <w:t xml:space="preserve">Decoupling is occurring in most </w:t>
      </w:r>
      <w:del w:id="449" w:author="Patrick" w:date="2016-10-24T09:42:00Z">
        <w:r w:rsidRPr="00E20218" w:rsidDel="00097DB3">
          <w:rPr>
            <w:b/>
            <w:i/>
          </w:rPr>
          <w:delText xml:space="preserve">U.S. </w:delText>
        </w:r>
      </w:del>
      <w:r w:rsidRPr="00E20218">
        <w:rPr>
          <w:b/>
          <w:i/>
        </w:rPr>
        <w:t>states</w:t>
      </w:r>
      <w:r w:rsidRPr="00E20218">
        <w:rPr>
          <w:i/>
        </w:rPr>
        <w:t xml:space="preserve">. </w:t>
      </w:r>
    </w:p>
    <w:p w14:paraId="1DD34F37" w14:textId="1818C8F2" w:rsidR="00662993" w:rsidRDefault="00662993" w:rsidP="00E20218">
      <w:r>
        <w:lastRenderedPageBreak/>
        <w:t xml:space="preserve">Between 2000 and 2015 (the latest year available for </w:t>
      </w:r>
      <w:del w:id="450" w:author="Patrick" w:date="2016-10-24T09:42:00Z">
        <w:r w:rsidDel="00097DB3">
          <w:delText xml:space="preserve">the </w:delText>
        </w:r>
      </w:del>
      <w:r>
        <w:t>nation</w:t>
      </w:r>
      <w:ins w:id="451" w:author="Patrick" w:date="2016-10-24T09:42:00Z">
        <w:r w:rsidR="00097DB3">
          <w:t>al data</w:t>
        </w:r>
      </w:ins>
      <w:r>
        <w:t xml:space="preserve">), the United States expanded its GDP by 30 percent while cutting its emissions by 10 percent—making it the largest country that has had multiple years </w:t>
      </w:r>
      <w:del w:id="452" w:author="Patrick" w:date="2016-10-24T09:42:00Z">
        <w:r w:rsidDel="00097DB3">
          <w:delText xml:space="preserve">when </w:delText>
        </w:r>
      </w:del>
      <w:ins w:id="453" w:author="Patrick" w:date="2016-10-24T09:42:00Z">
        <w:r w:rsidR="00097DB3">
          <w:t xml:space="preserve">in which </w:t>
        </w:r>
      </w:ins>
      <w:r>
        <w:t>economic growth has been decoupled from growth in carbon emissions</w:t>
      </w:r>
      <w:ins w:id="454" w:author="Patrick" w:date="2016-10-25T10:14:00Z">
        <w:r w:rsidR="00CA45B9">
          <w:t xml:space="preserve"> (</w:t>
        </w:r>
        <w:commentRangeStart w:id="455"/>
        <w:r w:rsidR="00CA45B9">
          <w:t>see Figure 2</w:t>
        </w:r>
      </w:ins>
      <w:commentRangeEnd w:id="455"/>
      <w:ins w:id="456" w:author="Patrick" w:date="2016-10-25T10:15:00Z">
        <w:r w:rsidR="00CA45B9">
          <w:rPr>
            <w:rStyle w:val="CommentReference"/>
          </w:rPr>
          <w:commentReference w:id="455"/>
        </w:r>
      </w:ins>
      <w:ins w:id="457" w:author="Patrick" w:date="2016-10-25T10:14:00Z">
        <w:r w:rsidR="00CA45B9">
          <w:t>)</w:t>
        </w:r>
      </w:ins>
      <w:r>
        <w:t>.</w:t>
      </w:r>
      <w:r>
        <w:rPr>
          <w:rStyle w:val="EndnoteReference"/>
        </w:rPr>
        <w:endnoteReference w:id="20"/>
      </w:r>
      <w:r w:rsidR="007C4678">
        <w:t xml:space="preserve"> </w:t>
      </w:r>
      <w:del w:id="463" w:author="Patrick" w:date="2016-10-24T09:43:00Z">
        <w:r w:rsidDel="00097DB3">
          <w:delText>This achievement suggests that many states must have also managed similar feats. And in fact that proves to be the case.</w:delText>
        </w:r>
      </w:del>
    </w:p>
    <w:p w14:paraId="76E59EAC" w14:textId="620512E9" w:rsidR="00662993" w:rsidRPr="002D01B7" w:rsidRDefault="00662993" w:rsidP="00E20218">
      <w:pPr>
        <w:rPr>
          <w:color w:val="0000FF"/>
        </w:rPr>
      </w:pPr>
      <w:commentRangeStart w:id="464"/>
      <w:r w:rsidRPr="002D01B7">
        <w:rPr>
          <w:color w:val="0000FF"/>
        </w:rPr>
        <w:t>Figure 2: Insert U.S. 1990-15 decoupling line chart</w:t>
      </w:r>
      <w:commentRangeEnd w:id="464"/>
      <w:r w:rsidR="00097DB3">
        <w:rPr>
          <w:rStyle w:val="CommentReference"/>
        </w:rPr>
        <w:commentReference w:id="464"/>
      </w:r>
    </w:p>
    <w:p w14:paraId="77B35A2B" w14:textId="05BF3320" w:rsidR="00662993" w:rsidRDefault="00662993" w:rsidP="00E20218">
      <w:r w:rsidRPr="00842991">
        <w:t xml:space="preserve">Altogether </w:t>
      </w:r>
      <w:r>
        <w:t xml:space="preserve">33 states and the </w:t>
      </w:r>
      <w:commentRangeStart w:id="465"/>
      <w:r w:rsidRPr="009A681B">
        <w:rPr>
          <w:b/>
        </w:rPr>
        <w:t>District of Columbia</w:t>
      </w:r>
      <w:r>
        <w:t xml:space="preserve"> </w:t>
      </w:r>
      <w:commentRangeEnd w:id="465"/>
      <w:r w:rsidR="00E20218">
        <w:rPr>
          <w:rStyle w:val="CommentReference"/>
        </w:rPr>
        <w:commentReference w:id="465"/>
      </w:r>
      <w:r>
        <w:t xml:space="preserve">managed to expand their economies between 2000 and </w:t>
      </w:r>
      <w:commentRangeStart w:id="466"/>
      <w:r>
        <w:t xml:space="preserve">2013 </w:t>
      </w:r>
      <w:commentRangeEnd w:id="466"/>
      <w:r w:rsidR="00A553E2">
        <w:rPr>
          <w:rStyle w:val="CommentReference"/>
        </w:rPr>
        <w:commentReference w:id="466"/>
      </w:r>
      <w:r>
        <w:t>while reducing their carbon emissions</w:t>
      </w:r>
      <w:ins w:id="467" w:author="Patrick" w:date="2016-10-25T10:16:00Z">
        <w:r w:rsidR="00CA45B9">
          <w:t xml:space="preserve"> </w:t>
        </w:r>
        <w:commentRangeStart w:id="468"/>
        <w:r w:rsidR="00CA45B9">
          <w:t>(see Figure 3)</w:t>
        </w:r>
        <w:commentRangeEnd w:id="468"/>
        <w:r w:rsidR="00CA45B9">
          <w:rPr>
            <w:rStyle w:val="CommentReference"/>
          </w:rPr>
          <w:commentReference w:id="468"/>
        </w:r>
      </w:ins>
      <w:r>
        <w:t>.</w:t>
      </w:r>
      <w:r w:rsidR="007C4678">
        <w:t xml:space="preserve"> </w:t>
      </w:r>
      <w:r>
        <w:t xml:space="preserve">As a group, these jurisdictions expanded their economies by </w:t>
      </w:r>
      <w:del w:id="469" w:author="Patrick" w:date="2016-10-24T10:02:00Z">
        <w:r w:rsidDel="00A553E2">
          <w:delText xml:space="preserve">fully </w:delText>
        </w:r>
      </w:del>
      <w:r>
        <w:t>22 percent while reducing their emissions by nearly 12 percent.</w:t>
      </w:r>
      <w:r>
        <w:rPr>
          <w:rStyle w:val="EndnoteReference"/>
        </w:rPr>
        <w:endnoteReference w:id="21"/>
      </w:r>
      <w:r>
        <w:t xml:space="preserve"> </w:t>
      </w:r>
      <w:del w:id="470" w:author="Patrick" w:date="2016-10-24T10:02:00Z">
        <w:r w:rsidDel="00A553E2">
          <w:delText xml:space="preserve">Among the decoupling states, </w:delText>
        </w:r>
      </w:del>
      <w:r w:rsidRPr="009A681B">
        <w:rPr>
          <w:b/>
        </w:rPr>
        <w:t>Maine</w:t>
      </w:r>
      <w:r>
        <w:t xml:space="preserve"> achieved </w:t>
      </w:r>
      <w:commentRangeStart w:id="471"/>
      <w:del w:id="472" w:author="Patrick" w:date="2016-10-24T10:09:00Z">
        <w:r w:rsidDel="00A553E2">
          <w:delText>the most dramatic delinking</w:delText>
        </w:r>
      </w:del>
      <w:commentRangeEnd w:id="471"/>
      <w:r w:rsidR="00A553E2">
        <w:rPr>
          <w:rStyle w:val="CommentReference"/>
        </w:rPr>
        <w:commentReference w:id="471"/>
      </w:r>
      <w:del w:id="473" w:author="Patrick" w:date="2016-10-24T10:09:00Z">
        <w:r w:rsidDel="00A553E2">
          <w:delText xml:space="preserve">, </w:delText>
        </w:r>
      </w:del>
      <w:del w:id="474" w:author="Patrick" w:date="2016-10-24T10:02:00Z">
        <w:r w:rsidDel="00A553E2">
          <w:delText xml:space="preserve">as it reduced </w:delText>
        </w:r>
      </w:del>
      <w:del w:id="475" w:author="Patrick" w:date="2016-10-24T10:09:00Z">
        <w:r w:rsidDel="00A553E2">
          <w:delText>its energy-related CO2 emissions by 25 percent—</w:delText>
        </w:r>
      </w:del>
      <w:r>
        <w:t xml:space="preserve">the largest </w:t>
      </w:r>
      <w:ins w:id="476" w:author="Patrick" w:date="2016-10-24T10:10:00Z">
        <w:r w:rsidR="00A553E2">
          <w:t>CO</w:t>
        </w:r>
        <w:r w:rsidR="00A553E2" w:rsidRPr="00303398">
          <w:rPr>
            <w:vertAlign w:val="subscript"/>
          </w:rPr>
          <w:t>2</w:t>
        </w:r>
        <w:r w:rsidR="00A553E2">
          <w:t xml:space="preserve"> </w:t>
        </w:r>
      </w:ins>
      <w:r>
        <w:t xml:space="preserve">decline among </w:t>
      </w:r>
      <w:del w:id="477" w:author="Patrick" w:date="2016-10-24T10:10:00Z">
        <w:r w:rsidDel="00A553E2">
          <w:delText xml:space="preserve">all </w:delText>
        </w:r>
      </w:del>
      <w:ins w:id="478" w:author="Patrick" w:date="2016-10-24T10:10:00Z">
        <w:r w:rsidR="00A553E2">
          <w:t xml:space="preserve">the 50 </w:t>
        </w:r>
      </w:ins>
      <w:r>
        <w:t>states</w:t>
      </w:r>
      <w:ins w:id="479" w:author="Patrick" w:date="2016-10-24T10:10:00Z">
        <w:r w:rsidR="00A553E2">
          <w:t>, at 25 percent</w:t>
        </w:r>
      </w:ins>
      <w:ins w:id="480" w:author="Patrick" w:date="2016-10-26T09:44:00Z">
        <w:r w:rsidR="001E215A">
          <w:t xml:space="preserve">, </w:t>
        </w:r>
      </w:ins>
      <w:del w:id="481" w:author="Patrick" w:date="2016-10-26T09:44:00Z">
        <w:r w:rsidDel="001E215A">
          <w:delText>—</w:delText>
        </w:r>
      </w:del>
      <w:r>
        <w:t xml:space="preserve">while growing its economy by </w:t>
      </w:r>
      <w:commentRangeStart w:id="482"/>
      <w:r>
        <w:t>9 percent</w:t>
      </w:r>
      <w:commentRangeEnd w:id="482"/>
      <w:r w:rsidR="00A553E2">
        <w:rPr>
          <w:rStyle w:val="CommentReference"/>
        </w:rPr>
        <w:commentReference w:id="482"/>
      </w:r>
      <w:del w:id="483" w:author="Patrick" w:date="2016-10-26T09:44:00Z">
        <w:r w:rsidDel="000C1B3B">
          <w:delText xml:space="preserve"> from 2000 to 2014</w:delText>
        </w:r>
      </w:del>
      <w:r>
        <w:t>.</w:t>
      </w:r>
      <w:r>
        <w:rPr>
          <w:rStyle w:val="EndnoteReference"/>
        </w:rPr>
        <w:endnoteReference w:id="22"/>
      </w:r>
      <w:r>
        <w:t xml:space="preserve"> Among the larger states (in terms of GDP), </w:t>
      </w:r>
      <w:r>
        <w:rPr>
          <w:b/>
        </w:rPr>
        <w:t>Massachusetts,</w:t>
      </w:r>
      <w:r>
        <w:t xml:space="preserve"> </w:t>
      </w:r>
      <w:r w:rsidRPr="009A681B">
        <w:rPr>
          <w:b/>
        </w:rPr>
        <w:t>New York</w:t>
      </w:r>
      <w:r>
        <w:rPr>
          <w:b/>
        </w:rPr>
        <w:t xml:space="preserve">, </w:t>
      </w:r>
      <w:r w:rsidRPr="009D6BBF">
        <w:t>and</w:t>
      </w:r>
      <w:r>
        <w:rPr>
          <w:b/>
        </w:rPr>
        <w:t xml:space="preserve"> Georgia </w:t>
      </w:r>
      <w:r>
        <w:t xml:space="preserve">have had some of the largest reductions in emissions since 2000. Massachusetts managed to cut its emissions by 22 percent even as its GDP grew </w:t>
      </w:r>
      <w:commentRangeStart w:id="485"/>
      <w:r>
        <w:t>21 percent</w:t>
      </w:r>
      <w:commentRangeEnd w:id="485"/>
      <w:r w:rsidR="005B69C8">
        <w:rPr>
          <w:rStyle w:val="CommentReference"/>
        </w:rPr>
        <w:commentReference w:id="485"/>
      </w:r>
      <w:r>
        <w:t>.</w:t>
      </w:r>
      <w:r w:rsidR="007C4678">
        <w:t xml:space="preserve"> </w:t>
      </w:r>
      <w:r>
        <w:t xml:space="preserve">New York and Georgia decreased their emissions by 20 percent and </w:t>
      </w:r>
      <w:commentRangeStart w:id="486"/>
      <w:r>
        <w:t>17 percent</w:t>
      </w:r>
      <w:commentRangeEnd w:id="486"/>
      <w:r w:rsidR="005B69C8">
        <w:rPr>
          <w:rStyle w:val="CommentReference"/>
        </w:rPr>
        <w:commentReference w:id="486"/>
      </w:r>
      <w:r>
        <w:t xml:space="preserve"> while growing </w:t>
      </w:r>
      <w:ins w:id="487" w:author="Patrick" w:date="2016-10-26T09:45:00Z">
        <w:r w:rsidR="000C1B3B">
          <w:t xml:space="preserve">their GDP </w:t>
        </w:r>
      </w:ins>
      <w:r>
        <w:t xml:space="preserve">by </w:t>
      </w:r>
      <w:commentRangeStart w:id="488"/>
      <w:r>
        <w:t>24 percent and 15</w:t>
      </w:r>
      <w:r w:rsidRPr="00AC6505">
        <w:rPr>
          <w:color w:val="FF0000"/>
        </w:rPr>
        <w:t xml:space="preserve"> </w:t>
      </w:r>
      <w:r>
        <w:t>percent</w:t>
      </w:r>
      <w:commentRangeEnd w:id="488"/>
      <w:r w:rsidR="005B69C8">
        <w:rPr>
          <w:rStyle w:val="CommentReference"/>
        </w:rPr>
        <w:commentReference w:id="488"/>
      </w:r>
      <w:r>
        <w:t xml:space="preserve">, respectively. </w:t>
      </w:r>
    </w:p>
    <w:p w14:paraId="32A9ED08" w14:textId="5ECA8A3C" w:rsidR="00662993" w:rsidRDefault="00662993" w:rsidP="00E20218">
      <w:del w:id="489" w:author="Patrick" w:date="2016-10-24T10:17:00Z">
        <w:r w:rsidDel="005B69C8">
          <w:delText>Turning to change over time, t</w:delText>
        </w:r>
      </w:del>
      <w:ins w:id="490" w:author="Patrick" w:date="2016-10-24T10:17:00Z">
        <w:r w:rsidR="005B69C8">
          <w:t>T</w:t>
        </w:r>
      </w:ins>
      <w:r>
        <w:t>he pace of decoupling has accelerated</w:t>
      </w:r>
      <w:ins w:id="491" w:author="Patrick" w:date="2016-10-24T10:17:00Z">
        <w:r w:rsidR="005B69C8">
          <w:t xml:space="preserve"> over time</w:t>
        </w:r>
      </w:ins>
      <w:r>
        <w:t xml:space="preserve">, with more and more states breaking the historically tight link between GDP growth and increased carbon emissions. </w:t>
      </w:r>
      <w:commentRangeStart w:id="492"/>
      <w:r>
        <w:t>For instance, only 14 states and the District of Columbia managed to sever the link between growth and emissions between 2000 and 2007.</w:t>
      </w:r>
      <w:commentRangeEnd w:id="492"/>
      <w:r w:rsidR="00F2135A">
        <w:rPr>
          <w:rStyle w:val="CommentReference"/>
        </w:rPr>
        <w:commentReference w:id="492"/>
      </w:r>
      <w:r w:rsidR="007C4678">
        <w:t xml:space="preserve"> </w:t>
      </w:r>
      <w:r>
        <w:t>Among these pioneers were five New England states—</w:t>
      </w:r>
      <w:r w:rsidRPr="009A681B">
        <w:rPr>
          <w:b/>
        </w:rPr>
        <w:t>Connecticut</w:t>
      </w:r>
      <w:r>
        <w:t xml:space="preserve">, </w:t>
      </w:r>
      <w:r w:rsidRPr="009A681B">
        <w:rPr>
          <w:b/>
        </w:rPr>
        <w:t>Maine</w:t>
      </w:r>
      <w:r>
        <w:t xml:space="preserve">, </w:t>
      </w:r>
      <w:r w:rsidRPr="009A681B">
        <w:rPr>
          <w:b/>
        </w:rPr>
        <w:t>Massachusetts</w:t>
      </w:r>
      <w:r>
        <w:t xml:space="preserve">, </w:t>
      </w:r>
      <w:r w:rsidRPr="009A681B">
        <w:rPr>
          <w:b/>
        </w:rPr>
        <w:t>Rhode Island</w:t>
      </w:r>
      <w:r>
        <w:t xml:space="preserve">, and </w:t>
      </w:r>
      <w:r w:rsidRPr="009A681B">
        <w:rPr>
          <w:b/>
        </w:rPr>
        <w:t>Vermont</w:t>
      </w:r>
      <w:r w:rsidRPr="005B69C8">
        <w:t>—</w:t>
      </w:r>
      <w:r w:rsidRPr="002F66E6">
        <w:t xml:space="preserve">as well as </w:t>
      </w:r>
      <w:r w:rsidRPr="002F66E6">
        <w:rPr>
          <w:b/>
        </w:rPr>
        <w:t>New York</w:t>
      </w:r>
      <w:r>
        <w:t xml:space="preserve">. As a group, these early </w:t>
      </w:r>
      <w:proofErr w:type="spellStart"/>
      <w:r>
        <w:t>decouplers</w:t>
      </w:r>
      <w:proofErr w:type="spellEnd"/>
      <w:r>
        <w:t xml:space="preserve"> reduced their aggregate carbon emissions by nearly 4 percent between 2000 and 2007</w:t>
      </w:r>
      <w:del w:id="493" w:author="Patrick" w:date="2016-10-24T10:17:00Z">
        <w:r w:rsidDel="005B69C8">
          <w:delText>,</w:delText>
        </w:r>
      </w:del>
      <w:r>
        <w:t xml:space="preserve"> while expanding their economies by 18 percent. </w:t>
      </w:r>
      <w:ins w:id="494" w:author="Patrick" w:date="2016-10-26T09:46:00Z">
        <w:r w:rsidR="000C1B3B">
          <w:t xml:space="preserve">However, </w:t>
        </w:r>
      </w:ins>
      <w:del w:id="495" w:author="Patrick" w:date="2016-10-24T10:17:00Z">
        <w:r w:rsidDel="005B69C8">
          <w:delText xml:space="preserve">Since </w:delText>
        </w:r>
      </w:del>
      <w:ins w:id="496" w:author="Patrick" w:date="2016-10-26T09:47:00Z">
        <w:r w:rsidR="000C1B3B">
          <w:t>s</w:t>
        </w:r>
      </w:ins>
      <w:ins w:id="497" w:author="Patrick" w:date="2016-10-26T09:46:00Z">
        <w:r w:rsidR="000C1B3B">
          <w:t>ince</w:t>
        </w:r>
      </w:ins>
      <w:ins w:id="498" w:author="Patrick" w:date="2016-10-24T10:17:00Z">
        <w:r w:rsidR="005B69C8">
          <w:t xml:space="preserve"> </w:t>
        </w:r>
      </w:ins>
      <w:r>
        <w:t>2008</w:t>
      </w:r>
      <w:ins w:id="499" w:author="Patrick" w:date="2016-10-26T09:46:00Z">
        <w:r w:rsidR="000C1B3B">
          <w:t>,</w:t>
        </w:r>
      </w:ins>
      <w:r>
        <w:t xml:space="preserve"> </w:t>
      </w:r>
      <w:del w:id="500" w:author="Patrick" w:date="2016-10-26T09:46:00Z">
        <w:r w:rsidDel="000C1B3B">
          <w:delText>(</w:delText>
        </w:r>
      </w:del>
      <w:r>
        <w:t>coinciding with the onset of the Great Recession</w:t>
      </w:r>
      <w:del w:id="501" w:author="Patrick" w:date="2016-10-26T09:47:00Z">
        <w:r w:rsidDel="000C1B3B">
          <w:delText>)</w:delText>
        </w:r>
      </w:del>
      <w:r>
        <w:t xml:space="preserve">, </w:t>
      </w:r>
      <w:del w:id="502" w:author="Patrick" w:date="2016-10-26T09:47:00Z">
        <w:r w:rsidDel="000C1B3B">
          <w:delText xml:space="preserve">however, </w:delText>
        </w:r>
      </w:del>
      <w:r>
        <w:t xml:space="preserve">the number of decoupled states has doubled, with new states such as </w:t>
      </w:r>
      <w:r w:rsidRPr="00A848A1">
        <w:rPr>
          <w:b/>
        </w:rPr>
        <w:t>California</w:t>
      </w:r>
      <w:r>
        <w:t xml:space="preserve">, </w:t>
      </w:r>
      <w:r w:rsidRPr="00773C2C">
        <w:rPr>
          <w:b/>
        </w:rPr>
        <w:t>Georgia</w:t>
      </w:r>
      <w:r>
        <w:t xml:space="preserve">, </w:t>
      </w:r>
      <w:r w:rsidRPr="00773C2C">
        <w:rPr>
          <w:b/>
        </w:rPr>
        <w:t>New Hampshire</w:t>
      </w:r>
      <w:r>
        <w:t xml:space="preserve">, </w:t>
      </w:r>
      <w:r w:rsidRPr="00773C2C">
        <w:rPr>
          <w:b/>
        </w:rPr>
        <w:t>South Carolina</w:t>
      </w:r>
      <w:r>
        <w:rPr>
          <w:b/>
        </w:rPr>
        <w:t xml:space="preserve">, </w:t>
      </w:r>
      <w:r w:rsidRPr="00594BA1">
        <w:t xml:space="preserve">and </w:t>
      </w:r>
      <w:r>
        <w:rPr>
          <w:b/>
        </w:rPr>
        <w:t>Virginia</w:t>
      </w:r>
      <w:r>
        <w:t xml:space="preserve"> joining the ranks </w:t>
      </w:r>
      <w:del w:id="503" w:author="Patrick" w:date="2016-10-24T10:18:00Z">
        <w:r w:rsidDel="005B69C8">
          <w:delText xml:space="preserve">of decoupled states </w:delText>
        </w:r>
      </w:del>
      <w:r>
        <w:t xml:space="preserve">(while a few from the earlier group, such as </w:t>
      </w:r>
      <w:r w:rsidRPr="001D3990">
        <w:rPr>
          <w:b/>
        </w:rPr>
        <w:t>Connecticut</w:t>
      </w:r>
      <w:r>
        <w:t xml:space="preserve">, </w:t>
      </w:r>
      <w:r w:rsidRPr="00B05C16">
        <w:rPr>
          <w:b/>
        </w:rPr>
        <w:t>Maine</w:t>
      </w:r>
      <w:ins w:id="504" w:author="Patrick" w:date="2016-10-24T10:18:00Z">
        <w:r w:rsidR="005B69C8">
          <w:rPr>
            <w:b/>
          </w:rPr>
          <w:t>,</w:t>
        </w:r>
      </w:ins>
      <w:r w:rsidRPr="00B05C16">
        <w:rPr>
          <w:b/>
        </w:rPr>
        <w:t xml:space="preserve"> </w:t>
      </w:r>
      <w:r>
        <w:t xml:space="preserve">and </w:t>
      </w:r>
      <w:r>
        <w:rPr>
          <w:b/>
        </w:rPr>
        <w:t>Nevada</w:t>
      </w:r>
      <w:r>
        <w:t>, fell off the list).</w:t>
      </w:r>
      <w:commentRangeStart w:id="505"/>
      <w:r>
        <w:rPr>
          <w:rStyle w:val="EndnoteReference"/>
        </w:rPr>
        <w:endnoteReference w:id="23"/>
      </w:r>
      <w:commentRangeEnd w:id="505"/>
      <w:r w:rsidR="00676BC2">
        <w:rPr>
          <w:rStyle w:val="CommentReference"/>
        </w:rPr>
        <w:commentReference w:id="505"/>
      </w:r>
      <w:r>
        <w:t xml:space="preserve"> Across </w:t>
      </w:r>
      <w:del w:id="539" w:author="Patrick" w:date="2016-10-24T10:19:00Z">
        <w:r w:rsidDel="005B69C8">
          <w:delText xml:space="preserve">the </w:delText>
        </w:r>
      </w:del>
      <w:ins w:id="540" w:author="Patrick" w:date="2016-10-24T10:19:00Z">
        <w:r w:rsidR="005B69C8">
          <w:t xml:space="preserve">this </w:t>
        </w:r>
      </w:ins>
      <w:r>
        <w:t>36-state group</w:t>
      </w:r>
      <w:ins w:id="541" w:author="Patrick" w:date="2016-10-24T10:19:00Z">
        <w:r w:rsidR="005B69C8">
          <w:t xml:space="preserve"> </w:t>
        </w:r>
      </w:ins>
      <w:ins w:id="542" w:author="Patrick" w:date="2016-10-26T09:47:00Z">
        <w:r w:rsidR="000C1B3B">
          <w:t xml:space="preserve">of </w:t>
        </w:r>
      </w:ins>
      <w:ins w:id="543" w:author="Patrick" w:date="2016-10-24T10:19:00Z">
        <w:r w:rsidR="005B69C8">
          <w:t>2008-2014</w:t>
        </w:r>
      </w:ins>
      <w:ins w:id="544" w:author="Patrick" w:date="2016-10-26T09:47:00Z">
        <w:r w:rsidR="000C1B3B">
          <w:t xml:space="preserve"> </w:t>
        </w:r>
        <w:proofErr w:type="spellStart"/>
        <w:r w:rsidR="000C1B3B">
          <w:t>decouplers</w:t>
        </w:r>
      </w:ins>
      <w:proofErr w:type="spellEnd"/>
      <w:r>
        <w:t xml:space="preserve">, the average reduction in carbon emissions was 10 percent </w:t>
      </w:r>
      <w:del w:id="545" w:author="Patrick" w:date="2016-10-24T10:20:00Z">
        <w:r w:rsidDel="005B69C8">
          <w:delText xml:space="preserve">between 2008–2014, with an average </w:delText>
        </w:r>
      </w:del>
      <w:ins w:id="546" w:author="Patrick" w:date="2016-10-24T10:20:00Z">
        <w:r w:rsidR="005B69C8">
          <w:t xml:space="preserve">and </w:t>
        </w:r>
      </w:ins>
      <w:r>
        <w:t xml:space="preserve">GDP growth </w:t>
      </w:r>
      <w:del w:id="547" w:author="Patrick" w:date="2016-10-24T10:20:00Z">
        <w:r w:rsidDel="005B69C8">
          <w:delText xml:space="preserve">of </w:delText>
        </w:r>
      </w:del>
      <w:ins w:id="548" w:author="Patrick" w:date="2016-10-24T10:20:00Z">
        <w:r w:rsidR="005B69C8">
          <w:t xml:space="preserve">was </w:t>
        </w:r>
      </w:ins>
      <w:r>
        <w:t>6 percent.</w:t>
      </w:r>
      <w:r w:rsidR="007C4678">
        <w:t xml:space="preserve"> </w:t>
      </w:r>
    </w:p>
    <w:p w14:paraId="73B2EEDF" w14:textId="14B252B8" w:rsidR="00662993" w:rsidRDefault="00662993" w:rsidP="00E20218">
      <w:r>
        <w:t xml:space="preserve">Overall, </w:t>
      </w:r>
      <w:commentRangeStart w:id="549"/>
      <w:ins w:id="550" w:author="Patrick" w:date="2016-10-26T13:07:00Z">
        <w:r w:rsidR="008B61D4">
          <w:t xml:space="preserve">as discussed in more detail below, </w:t>
        </w:r>
        <w:commentRangeEnd w:id="549"/>
        <w:r w:rsidR="008B61D4">
          <w:rPr>
            <w:rStyle w:val="CommentReference"/>
          </w:rPr>
          <w:commentReference w:id="549"/>
        </w:r>
      </w:ins>
      <w:r>
        <w:t>the largest reductions in energy-related carbon emissions, especially after 2007, can be attributed to the fuel use changes in the electric power sector</w:t>
      </w:r>
      <w:ins w:id="551" w:author="Patrick" w:date="2016-10-24T10:25:00Z">
        <w:r w:rsidR="00F2135A">
          <w:t>.</w:t>
        </w:r>
      </w:ins>
    </w:p>
    <w:p w14:paraId="0DF61304" w14:textId="218C5517" w:rsidR="00E20218" w:rsidRPr="00E20218" w:rsidRDefault="00662993" w:rsidP="00E20218">
      <w:pPr>
        <w:rPr>
          <w:b/>
          <w:i/>
        </w:rPr>
      </w:pPr>
      <w:del w:id="552" w:author="Patrick" w:date="2016-10-24T09:55:00Z">
        <w:r w:rsidRPr="00E20218" w:rsidDel="00E20218">
          <w:rPr>
            <w:b/>
            <w:i/>
          </w:rPr>
          <w:delText>However, t</w:delText>
        </w:r>
      </w:del>
      <w:ins w:id="553" w:author="Patrick" w:date="2016-10-24T09:55:00Z">
        <w:r w:rsidR="00E20218">
          <w:rPr>
            <w:b/>
            <w:i/>
          </w:rPr>
          <w:t>T</w:t>
        </w:r>
      </w:ins>
      <w:r w:rsidRPr="00E20218">
        <w:rPr>
          <w:b/>
          <w:i/>
        </w:rPr>
        <w:t>he pace and extent of decoupling varies greatly.</w:t>
      </w:r>
      <w:r w:rsidR="007C4678" w:rsidRPr="00E20218">
        <w:rPr>
          <w:b/>
          <w:i/>
        </w:rPr>
        <w:t xml:space="preserve"> </w:t>
      </w:r>
    </w:p>
    <w:p w14:paraId="30DFE82E" w14:textId="308ECC53" w:rsidR="00662993" w:rsidRDefault="00662993" w:rsidP="00E20218">
      <w:r>
        <w:t xml:space="preserve">Decoupling has spread widely in the last decade, </w:t>
      </w:r>
      <w:del w:id="554" w:author="Patrick" w:date="2016-10-24T10:26:00Z">
        <w:r w:rsidDel="00F2135A">
          <w:delText xml:space="preserve">to be sure, </w:delText>
        </w:r>
      </w:del>
      <w:r>
        <w:t>but not evenly.</w:t>
      </w:r>
      <w:r w:rsidR="007C4678">
        <w:t xml:space="preserve"> </w:t>
      </w:r>
      <w:r w:rsidRPr="00AA6551">
        <w:t xml:space="preserve">The </w:t>
      </w:r>
      <w:r>
        <w:t xml:space="preserve">trend is strongest among 11 states—mainly in the Northeast—and the District of Columbia that </w:t>
      </w:r>
      <w:del w:id="555" w:author="Patrick" w:date="2016-10-26T09:48:00Z">
        <w:r w:rsidDel="000C1B3B">
          <w:delText xml:space="preserve">have </w:delText>
        </w:r>
      </w:del>
      <w:r>
        <w:t>all reduced their carbon emissions by more than 15 percent during the years 2000</w:t>
      </w:r>
      <w:ins w:id="556" w:author="Patrick" w:date="2016-10-26T09:48:00Z">
        <w:r w:rsidR="000C1B3B">
          <w:t>-</w:t>
        </w:r>
      </w:ins>
      <w:del w:id="557" w:author="Patrick" w:date="2016-10-26T09:48:00Z">
        <w:r w:rsidDel="000C1B3B">
          <w:delText>–</w:delText>
        </w:r>
      </w:del>
      <w:r>
        <w:t>2014.</w:t>
      </w:r>
      <w:r w:rsidR="007C4678">
        <w:t xml:space="preserve"> </w:t>
      </w:r>
      <w:r>
        <w:t>Collectively these states have reduced their emissions by 19 percent while expanding their GDP by a robust 22 percent.</w:t>
      </w:r>
      <w:r w:rsidR="007C4678">
        <w:t xml:space="preserve"> </w:t>
      </w:r>
      <w:r>
        <w:t xml:space="preserve">These strong </w:t>
      </w:r>
      <w:proofErr w:type="spellStart"/>
      <w:r>
        <w:t>decouplers</w:t>
      </w:r>
      <w:proofErr w:type="spellEnd"/>
      <w:r>
        <w:t xml:space="preserve"> also tend to have the lowest per capita carbon emissions. </w:t>
      </w:r>
      <w:r w:rsidRPr="00E20218">
        <w:rPr>
          <w:b/>
        </w:rPr>
        <w:t>New York</w:t>
      </w:r>
      <w:r w:rsidRPr="00E421E7">
        <w:t>,</w:t>
      </w:r>
      <w:r w:rsidRPr="00E20218">
        <w:rPr>
          <w:b/>
        </w:rPr>
        <w:t xml:space="preserve"> </w:t>
      </w:r>
      <w:r w:rsidRPr="00E421E7">
        <w:t xml:space="preserve">for instance, had the lowest per capita carbon emissions at </w:t>
      </w:r>
      <w:commentRangeStart w:id="558"/>
      <w:r w:rsidRPr="00E421E7">
        <w:t>8</w:t>
      </w:r>
      <w:r>
        <w:t>.6</w:t>
      </w:r>
      <w:r w:rsidRPr="00E421E7">
        <w:t xml:space="preserve"> metric tons (</w:t>
      </w:r>
      <w:proofErr w:type="spellStart"/>
      <w:r w:rsidRPr="00E421E7">
        <w:t>mt</w:t>
      </w:r>
      <w:proofErr w:type="spellEnd"/>
      <w:r w:rsidRPr="00E421E7">
        <w:t>) per capita</w:t>
      </w:r>
      <w:commentRangeEnd w:id="558"/>
      <w:r w:rsidR="00F2135A">
        <w:rPr>
          <w:rStyle w:val="CommentReference"/>
        </w:rPr>
        <w:commentReference w:id="558"/>
      </w:r>
      <w:r w:rsidRPr="00E421E7">
        <w:t xml:space="preserve"> in 201</w:t>
      </w:r>
      <w:r>
        <w:t>4</w:t>
      </w:r>
      <w:r w:rsidRPr="00E421E7">
        <w:t xml:space="preserve">, followed by </w:t>
      </w:r>
      <w:r w:rsidRPr="00E20218">
        <w:rPr>
          <w:b/>
        </w:rPr>
        <w:t>Massachusetts, Connecticut</w:t>
      </w:r>
      <w:r w:rsidRPr="00E421E7">
        <w:t xml:space="preserve">, </w:t>
      </w:r>
      <w:r>
        <w:t xml:space="preserve">and </w:t>
      </w:r>
      <w:r w:rsidRPr="00E20218">
        <w:rPr>
          <w:b/>
        </w:rPr>
        <w:t>Maryland</w:t>
      </w:r>
      <w:ins w:id="559" w:author="Patrick" w:date="2016-10-24T10:28:00Z">
        <w:r w:rsidR="00F2135A">
          <w:rPr>
            <w:b/>
          </w:rPr>
          <w:t xml:space="preserve">, </w:t>
        </w:r>
      </w:ins>
      <w:del w:id="560" w:author="Patrick" w:date="2016-10-24T10:28:00Z">
        <w:r w:rsidRPr="00E421E7" w:rsidDel="00F2135A">
          <w:delText>—</w:delText>
        </w:r>
      </w:del>
      <w:r w:rsidRPr="00E421E7">
        <w:t xml:space="preserve">which emitted around 10 </w:t>
      </w:r>
      <w:proofErr w:type="spellStart"/>
      <w:r w:rsidRPr="00E421E7">
        <w:t>mt</w:t>
      </w:r>
      <w:proofErr w:type="spellEnd"/>
      <w:r w:rsidRPr="00E421E7">
        <w:t xml:space="preserve"> per capita.</w:t>
      </w:r>
      <w:r w:rsidRPr="00E421E7">
        <w:rPr>
          <w:rStyle w:val="EndnoteReference"/>
        </w:rPr>
        <w:endnoteReference w:id="24"/>
      </w:r>
      <w:r w:rsidR="007C4678">
        <w:t xml:space="preserve"> </w:t>
      </w:r>
    </w:p>
    <w:p w14:paraId="5772E5D2" w14:textId="77777777" w:rsidR="00662993" w:rsidRPr="002D01B7" w:rsidRDefault="00662993" w:rsidP="00E20218">
      <w:pPr>
        <w:pStyle w:val="ListParagraph"/>
        <w:ind w:left="0"/>
        <w:rPr>
          <w:color w:val="0000FF"/>
        </w:rPr>
      </w:pPr>
    </w:p>
    <w:p w14:paraId="6DE79482" w14:textId="4FC6448A" w:rsidR="00662993" w:rsidRPr="002D01B7" w:rsidRDefault="00662993" w:rsidP="00E20218">
      <w:pPr>
        <w:pStyle w:val="ListParagraph"/>
        <w:ind w:left="0"/>
        <w:rPr>
          <w:color w:val="0000FF"/>
        </w:rPr>
      </w:pPr>
      <w:r>
        <w:rPr>
          <w:color w:val="0000FF"/>
        </w:rPr>
        <w:t>Figure 3</w:t>
      </w:r>
      <w:r w:rsidRPr="002D01B7">
        <w:rPr>
          <w:color w:val="0000FF"/>
        </w:rPr>
        <w:t>: Insert</w:t>
      </w:r>
      <w:r>
        <w:rPr>
          <w:color w:val="0000FF"/>
        </w:rPr>
        <w:t xml:space="preserve"> matrix of </w:t>
      </w:r>
      <w:r w:rsidRPr="002D01B7">
        <w:rPr>
          <w:color w:val="0000FF"/>
        </w:rPr>
        <w:t>50-states GDP and emissions graph</w:t>
      </w:r>
      <w:r>
        <w:rPr>
          <w:color w:val="0000FF"/>
        </w:rPr>
        <w:t>s</w:t>
      </w:r>
      <w:r w:rsidRPr="002D01B7">
        <w:rPr>
          <w:color w:val="0000FF"/>
        </w:rPr>
        <w:t xml:space="preserve">, </w:t>
      </w:r>
    </w:p>
    <w:p w14:paraId="603C65BD" w14:textId="6A9CA93E" w:rsidR="00662993" w:rsidRDefault="00662993" w:rsidP="00E20218">
      <w:r>
        <w:lastRenderedPageBreak/>
        <w:t xml:space="preserve">At the same time, about eight states have experienced a weaker form of decoupling, </w:t>
      </w:r>
      <w:del w:id="565" w:author="Patrick" w:date="2016-10-26T09:51:00Z">
        <w:r w:rsidDel="000C1B3B">
          <w:delText xml:space="preserve">with </w:delText>
        </w:r>
      </w:del>
      <w:ins w:id="566" w:author="Patrick" w:date="2016-10-26T09:51:00Z">
        <w:r w:rsidR="000C1B3B">
          <w:t xml:space="preserve">reducing </w:t>
        </w:r>
      </w:ins>
      <w:r>
        <w:t xml:space="preserve">emissions </w:t>
      </w:r>
      <w:del w:id="567" w:author="Patrick" w:date="2016-10-26T09:51:00Z">
        <w:r w:rsidDel="000C1B3B">
          <w:delText xml:space="preserve">reductions </w:delText>
        </w:r>
      </w:del>
      <w:del w:id="568" w:author="Patrick" w:date="2016-10-24T10:31:00Z">
        <w:r w:rsidDel="00F2135A">
          <w:delText xml:space="preserve">of less than 8 percent </w:delText>
        </w:r>
      </w:del>
      <w:ins w:id="569" w:author="Patrick" w:date="2016-10-24T10:31:00Z">
        <w:r w:rsidR="00F2135A">
          <w:t xml:space="preserve">about 6 percent </w:t>
        </w:r>
      </w:ins>
      <w:ins w:id="570" w:author="Patrick" w:date="2016-10-24T10:32:00Z">
        <w:r w:rsidR="0050194C">
          <w:t>while still experienc</w:t>
        </w:r>
      </w:ins>
      <w:ins w:id="571" w:author="Patrick" w:date="2016-10-24T10:35:00Z">
        <w:r w:rsidR="0050194C">
          <w:t>ing</w:t>
        </w:r>
      </w:ins>
      <w:ins w:id="572" w:author="Patrick" w:date="2016-10-24T10:32:00Z">
        <w:r w:rsidR="0050194C">
          <w:t xml:space="preserve"> economic growth</w:t>
        </w:r>
      </w:ins>
      <w:ins w:id="573" w:author="Patrick" w:date="2016-10-24T10:33:00Z">
        <w:r w:rsidR="0050194C">
          <w:t xml:space="preserve"> in the neighborhood of 25 percent or more</w:t>
        </w:r>
      </w:ins>
      <w:ins w:id="574" w:author="Patrick" w:date="2016-10-24T10:32:00Z">
        <w:r w:rsidR="0050194C">
          <w:t xml:space="preserve">. </w:t>
        </w:r>
      </w:ins>
      <w:del w:id="575" w:author="Patrick" w:date="2016-10-24T10:33:00Z">
        <w:r w:rsidDel="0050194C">
          <w:delText>during the 2000 to 2014 period.</w:delText>
        </w:r>
        <w:r w:rsidR="007C4678" w:rsidDel="0050194C">
          <w:delText xml:space="preserve"> </w:delText>
        </w:r>
        <w:r w:rsidDel="0050194C">
          <w:delText xml:space="preserve">These states have seen average emissions reductions of about 6 percent accompanied by highest GDP growth at 25 percent among decoupled states. </w:delText>
        </w:r>
      </w:del>
      <w:r w:rsidRPr="004E7AA7">
        <w:rPr>
          <w:b/>
        </w:rPr>
        <w:t>California</w:t>
      </w:r>
      <w:ins w:id="576" w:author="Patrick" w:date="2016-10-24T10:33:00Z">
        <w:r w:rsidR="0050194C">
          <w:rPr>
            <w:b/>
          </w:rPr>
          <w:t xml:space="preserve"> </w:t>
        </w:r>
      </w:ins>
      <w:ins w:id="577" w:author="Patrick" w:date="2016-10-24T10:34:00Z">
        <w:r w:rsidR="0050194C">
          <w:t xml:space="preserve">falls in this category: </w:t>
        </w:r>
      </w:ins>
      <w:del w:id="578" w:author="Patrick" w:date="2016-10-24T10:34:00Z">
        <w:r w:rsidDel="0050194C">
          <w:delText xml:space="preserve">, </w:delText>
        </w:r>
      </w:del>
      <w:r>
        <w:t xml:space="preserve">despite its record of adopting stringent climate action policies, </w:t>
      </w:r>
      <w:del w:id="579" w:author="Patrick" w:date="2016-10-24T10:34:00Z">
        <w:r w:rsidDel="0050194C">
          <w:delText xml:space="preserve">falls in this category. </w:delText>
        </w:r>
      </w:del>
      <w:r>
        <w:t xml:space="preserve">California reduced its emissions by only 6 percent </w:t>
      </w:r>
      <w:del w:id="580" w:author="Patrick" w:date="2016-10-24T10:34:00Z">
        <w:r w:rsidDel="0050194C">
          <w:delText xml:space="preserve">while </w:delText>
        </w:r>
      </w:del>
      <w:ins w:id="581" w:author="Patrick" w:date="2016-10-24T10:34:00Z">
        <w:r w:rsidR="0050194C">
          <w:t xml:space="preserve">but </w:t>
        </w:r>
      </w:ins>
      <w:del w:id="582" w:author="Patrick" w:date="2016-10-24T10:34:00Z">
        <w:r w:rsidDel="0050194C">
          <w:delText xml:space="preserve">expanding </w:delText>
        </w:r>
      </w:del>
      <w:ins w:id="583" w:author="Patrick" w:date="2016-10-24T10:34:00Z">
        <w:r w:rsidR="0050194C">
          <w:t xml:space="preserve">expanded </w:t>
        </w:r>
      </w:ins>
      <w:r>
        <w:t xml:space="preserve">its economy by </w:t>
      </w:r>
      <w:del w:id="584" w:author="Patrick" w:date="2016-10-24T10:35:00Z">
        <w:r w:rsidDel="0050194C">
          <w:delText xml:space="preserve">a significant </w:delText>
        </w:r>
      </w:del>
      <w:r>
        <w:t>28 percent between 2000 and 2014.</w:t>
      </w:r>
      <w:commentRangeStart w:id="585"/>
      <w:r>
        <w:rPr>
          <w:rStyle w:val="EndnoteReference"/>
        </w:rPr>
        <w:endnoteReference w:id="25"/>
      </w:r>
      <w:commentRangeEnd w:id="585"/>
      <w:r w:rsidR="00F22F80">
        <w:rPr>
          <w:rStyle w:val="CommentReference"/>
        </w:rPr>
        <w:commentReference w:id="585"/>
      </w:r>
      <w:r>
        <w:t xml:space="preserve"> </w:t>
      </w:r>
      <w:r w:rsidRPr="00080DE2">
        <w:t xml:space="preserve">States like </w:t>
      </w:r>
      <w:r w:rsidRPr="00080DE2">
        <w:rPr>
          <w:b/>
        </w:rPr>
        <w:t>Kansas, Kentucky</w:t>
      </w:r>
      <w:ins w:id="594" w:author="Patrick" w:date="2016-10-24T10:35:00Z">
        <w:r w:rsidR="0050194C">
          <w:rPr>
            <w:b/>
          </w:rPr>
          <w:t>,</w:t>
        </w:r>
      </w:ins>
      <w:r w:rsidRPr="00080DE2">
        <w:t xml:space="preserve"> and </w:t>
      </w:r>
      <w:r w:rsidRPr="00080DE2">
        <w:rPr>
          <w:b/>
        </w:rPr>
        <w:t>Wisconsin</w:t>
      </w:r>
      <w:ins w:id="595" w:author="Patrick" w:date="2016-10-24T10:36:00Z">
        <w:r w:rsidR="0050194C">
          <w:t xml:space="preserve">, which </w:t>
        </w:r>
        <w:r w:rsidR="0050194C" w:rsidRPr="00080DE2">
          <w:t>generat</w:t>
        </w:r>
        <w:r w:rsidR="0050194C">
          <w:t>e</w:t>
        </w:r>
        <w:r w:rsidR="0050194C" w:rsidRPr="00080DE2">
          <w:t xml:space="preserve"> an average of about 17.4 </w:t>
        </w:r>
        <w:proofErr w:type="spellStart"/>
        <w:r w:rsidR="0050194C" w:rsidRPr="00080DE2">
          <w:t>mt</w:t>
        </w:r>
        <w:proofErr w:type="spellEnd"/>
        <w:r w:rsidR="0050194C" w:rsidRPr="00080DE2">
          <w:t xml:space="preserve"> per capita</w:t>
        </w:r>
      </w:ins>
      <w:ins w:id="596" w:author="Patrick" w:date="2016-10-24T10:37:00Z">
        <w:r w:rsidR="0050194C">
          <w:t>—</w:t>
        </w:r>
      </w:ins>
      <w:ins w:id="597" w:author="Patrick" w:date="2016-10-24T10:36:00Z">
        <w:r w:rsidR="0050194C" w:rsidRPr="00080DE2">
          <w:t xml:space="preserve">close to the national per capita emissions level of 17.0 </w:t>
        </w:r>
        <w:proofErr w:type="spellStart"/>
        <w:r w:rsidR="0050194C" w:rsidRPr="00080DE2">
          <w:t>mt</w:t>
        </w:r>
        <w:proofErr w:type="spellEnd"/>
        <w:r w:rsidR="0050194C" w:rsidRPr="00080DE2">
          <w:t xml:space="preserve"> per capita</w:t>
        </w:r>
      </w:ins>
      <w:del w:id="598" w:author="Patrick" w:date="2016-10-24T10:37:00Z">
        <w:r w:rsidRPr="00080DE2" w:rsidDel="0050194C">
          <w:delText xml:space="preserve"> </w:delText>
        </w:r>
      </w:del>
      <w:del w:id="599" w:author="Patrick" w:date="2016-10-24T10:35:00Z">
        <w:r w:rsidRPr="00080DE2" w:rsidDel="0050194C">
          <w:delText xml:space="preserve">that </w:delText>
        </w:r>
      </w:del>
      <w:ins w:id="600" w:author="Patrick" w:date="2016-10-24T10:37:00Z">
        <w:r w:rsidR="0050194C">
          <w:t>—</w:t>
        </w:r>
      </w:ins>
      <w:r w:rsidRPr="00080DE2">
        <w:t xml:space="preserve">are also exhibiting </w:t>
      </w:r>
      <w:del w:id="601" w:author="Patrick" w:date="2016-10-24T10:36:00Z">
        <w:r w:rsidRPr="00080DE2" w:rsidDel="0050194C">
          <w:delText xml:space="preserve">such </w:delText>
        </w:r>
      </w:del>
      <w:r w:rsidRPr="00080DE2">
        <w:t>“weak” decoupling</w:t>
      </w:r>
      <w:del w:id="602" w:author="Patrick" w:date="2016-10-24T10:36:00Z">
        <w:r w:rsidRPr="00080DE2" w:rsidDel="0050194C">
          <w:delText xml:space="preserve"> are generating an average of about 17.4 mt per capita, which is close to the national per capita emissions level of 17.0 mt per capita</w:delText>
        </w:r>
      </w:del>
      <w:r w:rsidRPr="00080DE2">
        <w:t xml:space="preserve">. </w:t>
      </w:r>
      <w:ins w:id="603" w:author="Patrick" w:date="2016-10-26T09:53:00Z">
        <w:r w:rsidR="000C1B3B">
          <w:t xml:space="preserve">However, </w:t>
        </w:r>
        <w:commentRangeStart w:id="604"/>
        <w:r w:rsidR="000C1B3B">
          <w:t xml:space="preserve">it must be noted that </w:t>
        </w:r>
      </w:ins>
      <w:commentRangeEnd w:id="604"/>
      <w:ins w:id="605" w:author="Patrick" w:date="2016-10-26T09:54:00Z">
        <w:r w:rsidR="000C1B3B">
          <w:rPr>
            <w:rStyle w:val="CommentReference"/>
          </w:rPr>
          <w:commentReference w:id="604"/>
        </w:r>
      </w:ins>
      <w:r w:rsidRPr="00080DE2">
        <w:t xml:space="preserve">California and </w:t>
      </w:r>
      <w:r w:rsidRPr="00080DE2">
        <w:rPr>
          <w:b/>
        </w:rPr>
        <w:t>Hawaii</w:t>
      </w:r>
      <w:r w:rsidRPr="00080DE2">
        <w:t xml:space="preserve"> </w:t>
      </w:r>
      <w:del w:id="606" w:author="Patrick" w:date="2016-10-26T09:53:00Z">
        <w:r w:rsidRPr="00080DE2" w:rsidDel="000C1B3B">
          <w:delText>are exceptions here</w:delText>
        </w:r>
      </w:del>
      <w:del w:id="607" w:author="Patrick" w:date="2016-10-24T10:37:00Z">
        <w:r w:rsidRPr="00080DE2" w:rsidDel="0050194C">
          <w:delText xml:space="preserve"> with </w:delText>
        </w:r>
      </w:del>
      <w:ins w:id="608" w:author="Patrick" w:date="2016-10-24T10:37:00Z">
        <w:r w:rsidR="0050194C">
          <w:t xml:space="preserve">have </w:t>
        </w:r>
      </w:ins>
      <w:ins w:id="609" w:author="Patrick" w:date="2016-10-26T09:53:00Z">
        <w:r w:rsidR="000C1B3B">
          <w:t xml:space="preserve">exceptionally </w:t>
        </w:r>
      </w:ins>
      <w:r w:rsidRPr="00080DE2">
        <w:t>low carbon emissions per capita, at 9.</w:t>
      </w:r>
      <w:r>
        <w:t>3</w:t>
      </w:r>
      <w:r w:rsidRPr="00080DE2">
        <w:t xml:space="preserve"> </w:t>
      </w:r>
      <w:proofErr w:type="spellStart"/>
      <w:r w:rsidRPr="00080DE2">
        <w:t>mt</w:t>
      </w:r>
      <w:proofErr w:type="spellEnd"/>
      <w:r w:rsidRPr="00080DE2">
        <w:t xml:space="preserve"> </w:t>
      </w:r>
      <w:del w:id="610" w:author="Patrick" w:date="2016-10-24T10:37:00Z">
        <w:r w:rsidRPr="00080DE2" w:rsidDel="0050194C">
          <w:delText>per capita</w:delText>
        </w:r>
        <w:r w:rsidDel="0050194C">
          <w:delText xml:space="preserve"> </w:delText>
        </w:r>
      </w:del>
      <w:r>
        <w:t>and 12</w:t>
      </w:r>
      <w:r w:rsidRPr="00080DE2">
        <w:t xml:space="preserve">.8 </w:t>
      </w:r>
      <w:proofErr w:type="spellStart"/>
      <w:r w:rsidRPr="00080DE2">
        <w:t>mt</w:t>
      </w:r>
      <w:proofErr w:type="spellEnd"/>
      <w:ins w:id="611" w:author="Patrick" w:date="2016-10-24T10:37:00Z">
        <w:r w:rsidR="0050194C">
          <w:t>,</w:t>
        </w:r>
      </w:ins>
      <w:r w:rsidRPr="00080DE2">
        <w:t xml:space="preserve"> </w:t>
      </w:r>
      <w:del w:id="612" w:author="Patrick" w:date="2016-10-24T10:37:00Z">
        <w:r w:rsidRPr="00080DE2" w:rsidDel="0050194C">
          <w:delText xml:space="preserve">per capita </w:delText>
        </w:r>
      </w:del>
      <w:r w:rsidRPr="00080DE2">
        <w:t>respectively.</w:t>
      </w:r>
    </w:p>
    <w:p w14:paraId="629BEDAC" w14:textId="4BB38CBB" w:rsidR="00662993" w:rsidRDefault="00662993" w:rsidP="00E20218">
      <w:r>
        <w:t xml:space="preserve">In between the strong and weak </w:t>
      </w:r>
      <w:proofErr w:type="spellStart"/>
      <w:r>
        <w:t>decouplers</w:t>
      </w:r>
      <w:proofErr w:type="spellEnd"/>
      <w:r>
        <w:t xml:space="preserve">, meanwhile, lie about 14 states such as </w:t>
      </w:r>
      <w:r w:rsidRPr="00580DFB">
        <w:rPr>
          <w:b/>
        </w:rPr>
        <w:t>Indiana</w:t>
      </w:r>
      <w:r>
        <w:t xml:space="preserve">, </w:t>
      </w:r>
      <w:r w:rsidRPr="004405EC">
        <w:rPr>
          <w:b/>
        </w:rPr>
        <w:t>Ohio</w:t>
      </w:r>
      <w:r>
        <w:t xml:space="preserve">, </w:t>
      </w:r>
      <w:r w:rsidRPr="004405EC">
        <w:rPr>
          <w:b/>
        </w:rPr>
        <w:t>Pennsylvania</w:t>
      </w:r>
      <w:r>
        <w:t xml:space="preserve">, and </w:t>
      </w:r>
      <w:r>
        <w:rPr>
          <w:b/>
        </w:rPr>
        <w:t>Washington</w:t>
      </w:r>
      <w:r>
        <w:t xml:space="preserve"> that have each reduced their emissions by 8 percent to 15 percent while increasing</w:t>
      </w:r>
      <w:ins w:id="613" w:author="Patrick" w:date="2016-10-25T07:49:00Z">
        <w:r w:rsidR="00327F07">
          <w:t xml:space="preserve"> the size of</w:t>
        </w:r>
      </w:ins>
      <w:r>
        <w:t xml:space="preserve"> their economy by an average of 19 percent. </w:t>
      </w:r>
      <w:r w:rsidRPr="00CB317D">
        <w:t xml:space="preserve">As a group, these states have </w:t>
      </w:r>
      <w:del w:id="614" w:author="Patrick" w:date="2016-10-25T07:49:00Z">
        <w:r w:rsidRPr="00CB317D" w:rsidDel="00327F07">
          <w:delText xml:space="preserve">an </w:delText>
        </w:r>
      </w:del>
      <w:r w:rsidRPr="00CB317D">
        <w:t xml:space="preserve">average per capita carbon emissions of 20.9 </w:t>
      </w:r>
      <w:proofErr w:type="spellStart"/>
      <w:r w:rsidRPr="00CB317D">
        <w:t>mt</w:t>
      </w:r>
      <w:proofErr w:type="spellEnd"/>
      <w:r w:rsidRPr="00CB317D">
        <w:t xml:space="preserve"> per capita.</w:t>
      </w:r>
    </w:p>
    <w:p w14:paraId="64C51A80" w14:textId="58F4A8EC" w:rsidR="00662993" w:rsidRDefault="00662993" w:rsidP="00E20218">
      <w:pPr>
        <w:pStyle w:val="ListParagraph"/>
        <w:ind w:left="0"/>
      </w:pPr>
      <w:r>
        <w:t>Finally</w:t>
      </w:r>
      <w:r w:rsidRPr="009C591D">
        <w:t xml:space="preserve">, </w:t>
      </w:r>
      <w:r>
        <w:t xml:space="preserve">the data reveal that </w:t>
      </w:r>
      <w:commentRangeStart w:id="615"/>
      <w:r>
        <w:t>16 states</w:t>
      </w:r>
      <w:commentRangeEnd w:id="615"/>
      <w:r w:rsidR="001375DB">
        <w:rPr>
          <w:rStyle w:val="CommentReference"/>
        </w:rPr>
        <w:commentReference w:id="615"/>
      </w:r>
      <w:ins w:id="616" w:author="Patrick" w:date="2016-10-26T09:58:00Z">
        <w:r w:rsidR="00835282">
          <w:t>,</w:t>
        </w:r>
      </w:ins>
      <w:r>
        <w:t xml:space="preserve"> </w:t>
      </w:r>
      <w:del w:id="617" w:author="Patrick" w:date="2016-10-25T07:50:00Z">
        <w:r w:rsidDel="00327F07">
          <w:delText xml:space="preserve">ranging from </w:delText>
        </w:r>
      </w:del>
      <w:ins w:id="618" w:author="Patrick" w:date="2016-10-25T07:50:00Z">
        <w:r w:rsidR="00327F07">
          <w:t xml:space="preserve">including </w:t>
        </w:r>
      </w:ins>
      <w:r w:rsidRPr="004405EC">
        <w:rPr>
          <w:b/>
        </w:rPr>
        <w:t>Arizona</w:t>
      </w:r>
      <w:ins w:id="619" w:author="Patrick" w:date="2016-10-25T07:50:00Z">
        <w:r w:rsidR="00327F07">
          <w:t>,</w:t>
        </w:r>
      </w:ins>
      <w:r>
        <w:t xml:space="preserve"> </w:t>
      </w:r>
      <w:del w:id="620" w:author="Patrick" w:date="2016-10-25T07:50:00Z">
        <w:r w:rsidDel="00327F07">
          <w:delText xml:space="preserve">and </w:delText>
        </w:r>
      </w:del>
      <w:r w:rsidRPr="004405EC">
        <w:rPr>
          <w:b/>
        </w:rPr>
        <w:t>Colorado</w:t>
      </w:r>
      <w:ins w:id="621" w:author="Patrick" w:date="2016-10-25T07:50:00Z">
        <w:r w:rsidR="00327F07">
          <w:t>,</w:t>
        </w:r>
      </w:ins>
      <w:r>
        <w:t xml:space="preserve"> </w:t>
      </w:r>
      <w:del w:id="622" w:author="Patrick" w:date="2016-10-25T07:50:00Z">
        <w:r w:rsidDel="00327F07">
          <w:delText xml:space="preserve">to </w:delText>
        </w:r>
      </w:del>
      <w:r w:rsidRPr="004405EC">
        <w:rPr>
          <w:b/>
        </w:rPr>
        <w:t>Iowa</w:t>
      </w:r>
      <w:ins w:id="623" w:author="Patrick" w:date="2016-10-25T07:50:00Z">
        <w:r w:rsidR="00327F07">
          <w:t>,</w:t>
        </w:r>
      </w:ins>
      <w:r>
        <w:t xml:space="preserve"> and </w:t>
      </w:r>
      <w:r w:rsidRPr="004405EC">
        <w:rPr>
          <w:b/>
        </w:rPr>
        <w:t>Oklahoma</w:t>
      </w:r>
      <w:ins w:id="624" w:author="Patrick" w:date="2016-10-25T07:50:00Z">
        <w:r w:rsidR="00327F07">
          <w:t>,</w:t>
        </w:r>
      </w:ins>
      <w:r w:rsidRPr="00CD4A44">
        <w:rPr>
          <w:color w:val="FF0000"/>
        </w:rPr>
        <w:t xml:space="preserve"> </w:t>
      </w:r>
      <w:r>
        <w:t>have not decoupled</w:t>
      </w:r>
      <w:ins w:id="625" w:author="Patrick" w:date="2016-10-25T07:52:00Z">
        <w:r w:rsidR="00327F07">
          <w:t xml:space="preserve"> and instead experienced rising emissions (an average of 4 percent) along with rising GDP (32 percent)</w:t>
        </w:r>
      </w:ins>
      <w:del w:id="626" w:author="Patrick" w:date="2016-10-25T07:55:00Z">
        <w:r w:rsidDel="00327F07">
          <w:delText>. These states have seen both their GDP and carbon emissions rise (by 32 and 4 percent)</w:delText>
        </w:r>
      </w:del>
      <w:r>
        <w:t xml:space="preserve"> between 2000 and 2014</w:t>
      </w:r>
      <w:ins w:id="627" w:author="Patrick" w:date="2016-10-25T07:55:00Z">
        <w:r w:rsidR="00327F07">
          <w:t xml:space="preserve">. </w:t>
        </w:r>
      </w:ins>
      <w:ins w:id="628" w:author="Patrick" w:date="2016-10-25T07:59:00Z">
        <w:r w:rsidR="001375DB">
          <w:t xml:space="preserve">Several of these states have shown </w:t>
        </w:r>
      </w:ins>
      <w:del w:id="629" w:author="Patrick" w:date="2016-10-25T07:59:00Z">
        <w:r w:rsidDel="001375DB">
          <w:delText xml:space="preserve">, with a few of them showing </w:delText>
        </w:r>
      </w:del>
      <w:r>
        <w:t xml:space="preserve">dramatic </w:t>
      </w:r>
      <w:r w:rsidRPr="00594BA1">
        <w:rPr>
          <w:i/>
        </w:rPr>
        <w:t>increases</w:t>
      </w:r>
      <w:r>
        <w:t xml:space="preserve"> in emissions</w:t>
      </w:r>
      <w:ins w:id="630" w:author="Patrick" w:date="2016-10-25T07:59:00Z">
        <w:r w:rsidR="001375DB">
          <w:t xml:space="preserve">—for example, </w:t>
        </w:r>
      </w:ins>
      <w:del w:id="631" w:author="Patrick" w:date="2016-10-25T07:59:00Z">
        <w:r w:rsidDel="001375DB">
          <w:delText xml:space="preserve"> </w:delText>
        </w:r>
      </w:del>
      <w:del w:id="632" w:author="Patrick" w:date="2016-10-25T08:00:00Z">
        <w:r w:rsidDel="001375DB">
          <w:delText xml:space="preserve">in recent years. That is particularly true of </w:delText>
        </w:r>
        <w:r w:rsidRPr="00B05C16" w:rsidDel="001375DB">
          <w:rPr>
            <w:b/>
          </w:rPr>
          <w:delText>Nebraska</w:delText>
        </w:r>
        <w:r w:rsidDel="001375DB">
          <w:delText xml:space="preserve"> and </w:delText>
        </w:r>
        <w:r w:rsidRPr="00B05C16" w:rsidDel="001375DB">
          <w:rPr>
            <w:b/>
          </w:rPr>
          <w:delText>North Dakota</w:delText>
        </w:r>
        <w:r w:rsidDel="001375DB">
          <w:delText xml:space="preserve">, which have seen their emissions rise </w:delText>
        </w:r>
      </w:del>
      <w:commentRangeStart w:id="633"/>
      <w:r>
        <w:t xml:space="preserve">26 percent </w:t>
      </w:r>
      <w:ins w:id="634" w:author="Patrick" w:date="2016-10-25T07:59:00Z">
        <w:r w:rsidR="001375DB">
          <w:t xml:space="preserve">in </w:t>
        </w:r>
        <w:r w:rsidR="001375DB" w:rsidRPr="001375DB">
          <w:rPr>
            <w:b/>
          </w:rPr>
          <w:t>Nebraska</w:t>
        </w:r>
        <w:r w:rsidR="001375DB">
          <w:t xml:space="preserve"> </w:t>
        </w:r>
      </w:ins>
      <w:r>
        <w:t>and 16 percent</w:t>
      </w:r>
      <w:commentRangeEnd w:id="633"/>
      <w:r w:rsidR="00327F07">
        <w:rPr>
          <w:rStyle w:val="CommentReference"/>
        </w:rPr>
        <w:commentReference w:id="633"/>
      </w:r>
      <w:r>
        <w:t xml:space="preserve"> </w:t>
      </w:r>
      <w:ins w:id="635" w:author="Patrick" w:date="2016-10-25T07:59:00Z">
        <w:r w:rsidR="001375DB">
          <w:t xml:space="preserve">in </w:t>
        </w:r>
        <w:r w:rsidR="001375DB" w:rsidRPr="001375DB">
          <w:rPr>
            <w:b/>
          </w:rPr>
          <w:t>North Dakota</w:t>
        </w:r>
      </w:ins>
      <w:del w:id="636" w:author="Patrick" w:date="2016-10-25T08:00:00Z">
        <w:r w:rsidDel="001375DB">
          <w:delText>respectively since 2000</w:delText>
        </w:r>
      </w:del>
      <w:r>
        <w:t xml:space="preserve">. Not surprisingly, these </w:t>
      </w:r>
      <w:commentRangeStart w:id="637"/>
      <w:r>
        <w:t>16 states</w:t>
      </w:r>
      <w:commentRangeEnd w:id="637"/>
      <w:r w:rsidR="001375DB">
        <w:rPr>
          <w:rStyle w:val="CommentReference"/>
        </w:rPr>
        <w:commentReference w:id="637"/>
      </w:r>
      <w:r>
        <w:t xml:space="preserve"> also have some of the highest per capita carbon emissions in the nation. </w:t>
      </w:r>
      <w:r w:rsidRPr="00E421E7">
        <w:rPr>
          <w:b/>
        </w:rPr>
        <w:t xml:space="preserve">Wyoming’s </w:t>
      </w:r>
      <w:r w:rsidRPr="00E421E7">
        <w:t>carbon emissions, at 11</w:t>
      </w:r>
      <w:r>
        <w:t>1.6</w:t>
      </w:r>
      <w:r w:rsidRPr="00E421E7">
        <w:t xml:space="preserve"> </w:t>
      </w:r>
      <w:proofErr w:type="spellStart"/>
      <w:r w:rsidRPr="00E421E7">
        <w:t>mt</w:t>
      </w:r>
      <w:proofErr w:type="spellEnd"/>
      <w:r w:rsidRPr="00E421E7">
        <w:t xml:space="preserve"> per capita, </w:t>
      </w:r>
      <w:del w:id="638" w:author="Patrick" w:date="2016-10-25T08:03:00Z">
        <w:r w:rsidRPr="00E421E7" w:rsidDel="001375DB">
          <w:delText xml:space="preserve">is </w:delText>
        </w:r>
      </w:del>
      <w:ins w:id="639" w:author="Patrick" w:date="2016-10-25T08:03:00Z">
        <w:r w:rsidR="001375DB">
          <w:t>are</w:t>
        </w:r>
        <w:r w:rsidR="001375DB" w:rsidRPr="00E421E7">
          <w:t xml:space="preserve"> </w:t>
        </w:r>
      </w:ins>
      <w:r w:rsidRPr="00E421E7">
        <w:t>the highest</w:t>
      </w:r>
      <w:del w:id="640" w:author="Patrick" w:date="2016-10-26T09:59:00Z">
        <w:r w:rsidRPr="00E421E7" w:rsidDel="00835282">
          <w:delText xml:space="preserve"> in the United States</w:delText>
        </w:r>
      </w:del>
      <w:r w:rsidRPr="00E421E7">
        <w:t>, followed by North Dakota</w:t>
      </w:r>
      <w:ins w:id="641" w:author="Patrick" w:date="2016-10-25T08:03:00Z">
        <w:r w:rsidR="001375DB">
          <w:t>’s</w:t>
        </w:r>
      </w:ins>
      <w:ins w:id="642" w:author="Patrick" w:date="2016-10-26T09:59:00Z">
        <w:r w:rsidR="00835282">
          <w:t>,</w:t>
        </w:r>
      </w:ins>
      <w:r w:rsidRPr="00E421E7">
        <w:t xml:space="preserve"> at 7</w:t>
      </w:r>
      <w:r>
        <w:t>4.8</w:t>
      </w:r>
      <w:r w:rsidRPr="00E421E7">
        <w:t xml:space="preserve"> </w:t>
      </w:r>
      <w:proofErr w:type="spellStart"/>
      <w:r w:rsidRPr="00E421E7">
        <w:t>mt</w:t>
      </w:r>
      <w:del w:id="643" w:author="Patrick" w:date="2016-10-25T08:03:00Z">
        <w:r w:rsidRPr="00E421E7" w:rsidDel="001375DB">
          <w:delText xml:space="preserve"> per capita</w:delText>
        </w:r>
      </w:del>
      <w:r w:rsidRPr="00E421E7">
        <w:t>.</w:t>
      </w:r>
      <w:proofErr w:type="spellEnd"/>
    </w:p>
    <w:p w14:paraId="7DA6560A" w14:textId="77777777" w:rsidR="00662993" w:rsidRDefault="00662993" w:rsidP="00E20218">
      <w:pPr>
        <w:pStyle w:val="ListParagraph"/>
        <w:ind w:left="0"/>
      </w:pPr>
    </w:p>
    <w:p w14:paraId="1FA92315" w14:textId="46C87817" w:rsidR="00E20218" w:rsidRPr="00E20218" w:rsidRDefault="00662993" w:rsidP="00E20218">
      <w:pPr>
        <w:rPr>
          <w:i/>
        </w:rPr>
      </w:pPr>
      <w:r w:rsidRPr="00E20218">
        <w:rPr>
          <w:b/>
          <w:i/>
        </w:rPr>
        <w:t xml:space="preserve">Changes in the states’ economic structures </w:t>
      </w:r>
      <w:del w:id="644" w:author="Patrick" w:date="2016-10-25T08:06:00Z">
        <w:r w:rsidRPr="00E20218" w:rsidDel="001375DB">
          <w:rPr>
            <w:b/>
            <w:i/>
          </w:rPr>
          <w:delText xml:space="preserve">are one set of </w:delText>
        </w:r>
      </w:del>
      <w:r w:rsidRPr="00E20218">
        <w:rPr>
          <w:b/>
          <w:i/>
        </w:rPr>
        <w:t>influence</w:t>
      </w:r>
      <w:del w:id="645" w:author="Patrick" w:date="2016-10-25T08:06:00Z">
        <w:r w:rsidRPr="00E20218" w:rsidDel="001375DB">
          <w:rPr>
            <w:b/>
            <w:i/>
          </w:rPr>
          <w:delText>s</w:delText>
        </w:r>
      </w:del>
      <w:r w:rsidRPr="00E20218">
        <w:rPr>
          <w:b/>
          <w:i/>
        </w:rPr>
        <w:t xml:space="preserve"> </w:t>
      </w:r>
      <w:del w:id="646" w:author="Patrick" w:date="2016-10-25T08:06:00Z">
        <w:r w:rsidRPr="00E20218" w:rsidDel="001375DB">
          <w:rPr>
            <w:b/>
            <w:i/>
          </w:rPr>
          <w:delText xml:space="preserve">on </w:delText>
        </w:r>
      </w:del>
      <w:r w:rsidRPr="00E20218">
        <w:rPr>
          <w:b/>
          <w:i/>
        </w:rPr>
        <w:t>carbon emissions and decoupling</w:t>
      </w:r>
      <w:r w:rsidRPr="00E20218">
        <w:rPr>
          <w:i/>
        </w:rPr>
        <w:t>.</w:t>
      </w:r>
      <w:r w:rsidR="007C4678" w:rsidRPr="00E20218">
        <w:rPr>
          <w:i/>
        </w:rPr>
        <w:t xml:space="preserve"> </w:t>
      </w:r>
    </w:p>
    <w:p w14:paraId="545928AC" w14:textId="1D929839" w:rsidR="00662993" w:rsidRPr="00E20218" w:rsidRDefault="00662993" w:rsidP="00E20218">
      <w:pPr>
        <w:rPr>
          <w:b/>
        </w:rPr>
      </w:pPr>
      <w:r>
        <w:t>Multiple factors are influencing the pace of decoupling across states, and one of th</w:t>
      </w:r>
      <w:ins w:id="647" w:author="Patrick" w:date="2016-10-26T09:59:00Z">
        <w:r w:rsidR="00835282">
          <w:t>e</w:t>
        </w:r>
      </w:ins>
      <w:del w:id="648" w:author="Patrick" w:date="2016-10-26T09:59:00Z">
        <w:r w:rsidDel="00835282">
          <w:delText>o</w:delText>
        </w:r>
      </w:del>
      <w:r>
        <w:t xml:space="preserve">se factors </w:t>
      </w:r>
      <w:commentRangeStart w:id="649"/>
      <w:del w:id="650" w:author="Patrick" w:date="2016-10-25T08:10:00Z">
        <w:r w:rsidDel="00114E12">
          <w:delText xml:space="preserve">is </w:delText>
        </w:r>
      </w:del>
      <w:ins w:id="651" w:author="Patrick" w:date="2016-10-25T08:10:00Z">
        <w:r w:rsidR="00114E12">
          <w:t>may be</w:t>
        </w:r>
      </w:ins>
      <w:commentRangeEnd w:id="649"/>
      <w:ins w:id="652" w:author="Patrick" w:date="2016-10-25T08:12:00Z">
        <w:r w:rsidR="00114E12">
          <w:rPr>
            <w:rStyle w:val="CommentReference"/>
          </w:rPr>
          <w:commentReference w:id="649"/>
        </w:r>
      </w:ins>
      <w:ins w:id="653" w:author="Patrick" w:date="2016-10-25T08:10:00Z">
        <w:r w:rsidR="00114E12">
          <w:t xml:space="preserve"> </w:t>
        </w:r>
      </w:ins>
      <w:r>
        <w:t>the shifting nature of states’ economies.</w:t>
      </w:r>
      <w:r w:rsidR="007C4678">
        <w:t xml:space="preserve"> </w:t>
      </w:r>
      <w:del w:id="654" w:author="Patrick" w:date="2016-10-25T08:11:00Z">
        <w:r w:rsidDel="00114E12">
          <w:delText>Most notably, t</w:delText>
        </w:r>
      </w:del>
      <w:ins w:id="655" w:author="Patrick" w:date="2016-10-25T08:11:00Z">
        <w:r w:rsidR="00114E12">
          <w:t>T</w:t>
        </w:r>
      </w:ins>
      <w:r>
        <w:t>he nation’s economy has been shifting steadily from “dirtier,” more carbon-intensive goods production to less energy-intensive high-tech goods and services provision</w:t>
      </w:r>
      <w:ins w:id="656" w:author="Patrick" w:date="2016-10-25T08:11:00Z">
        <w:r w:rsidR="00114E12">
          <w:t>, and t</w:t>
        </w:r>
      </w:ins>
      <w:del w:id="657" w:author="Patrick" w:date="2016-10-25T08:07:00Z">
        <w:r w:rsidDel="001375DB">
          <w:delText>—and that</w:delText>
        </w:r>
      </w:del>
      <w:ins w:id="658" w:author="Patrick" w:date="2016-10-25T08:07:00Z">
        <w:r w:rsidR="001375DB">
          <w:t>his transition</w:t>
        </w:r>
      </w:ins>
      <w:r>
        <w:t xml:space="preserve"> </w:t>
      </w:r>
      <w:del w:id="659" w:author="Patrick" w:date="2016-10-25T08:11:00Z">
        <w:r w:rsidDel="00114E12">
          <w:delText xml:space="preserve">has likely had significant benefits for </w:delText>
        </w:r>
      </w:del>
      <w:ins w:id="660" w:author="Patrick" w:date="2016-10-25T08:11:00Z">
        <w:r w:rsidR="00114E12">
          <w:t xml:space="preserve">may be contributing to </w:t>
        </w:r>
      </w:ins>
      <w:r>
        <w:t>decoupling in some states.</w:t>
      </w:r>
    </w:p>
    <w:p w14:paraId="1A9E3632" w14:textId="3FFC5DE3" w:rsidR="00662993" w:rsidRPr="007E5675" w:rsidDel="00AD3134" w:rsidRDefault="00662993" w:rsidP="00E20218">
      <w:pPr>
        <w:pStyle w:val="ListParagraph"/>
        <w:ind w:left="0"/>
        <w:rPr>
          <w:del w:id="661" w:author="Patrick" w:date="2016-10-25T08:31:00Z"/>
          <w:b/>
        </w:rPr>
      </w:pPr>
      <w:r>
        <w:t xml:space="preserve">To be sure, </w:t>
      </w:r>
      <w:del w:id="662" w:author="Patrick" w:date="2016-10-25T08:30:00Z">
        <w:r w:rsidDel="00AD3134">
          <w:delText xml:space="preserve">an initial </w:delText>
        </w:r>
      </w:del>
      <w:ins w:id="663" w:author="Patrick" w:date="2016-10-25T08:30:00Z">
        <w:r w:rsidR="00AD3134">
          <w:t xml:space="preserve">a </w:t>
        </w:r>
      </w:ins>
      <w:r>
        <w:t xml:space="preserve">statistical analysis of the </w:t>
      </w:r>
      <w:r w:rsidRPr="007E5675">
        <w:t>impact of changing industry structure on states’ carbon emissions did not find a</w:t>
      </w:r>
      <w:r>
        <w:t xml:space="preserve"> highly visible </w:t>
      </w:r>
      <w:r w:rsidRPr="007E5675">
        <w:t>relationship between</w:t>
      </w:r>
      <w:r>
        <w:t xml:space="preserve"> state industry mix and emissions.</w:t>
      </w:r>
      <w:r w:rsidRPr="007E5675">
        <w:rPr>
          <w:rStyle w:val="EndnoteReference"/>
        </w:rPr>
        <w:endnoteReference w:id="26"/>
      </w:r>
      <w:ins w:id="666" w:author="Patrick" w:date="2016-10-25T08:31:00Z">
        <w:r w:rsidR="00AD3134">
          <w:t xml:space="preserve"> </w:t>
        </w:r>
      </w:ins>
    </w:p>
    <w:p w14:paraId="77DAB92C" w14:textId="5DDD5FC5" w:rsidR="00662993" w:rsidDel="00AD3134" w:rsidRDefault="00662993" w:rsidP="00E20218">
      <w:pPr>
        <w:pStyle w:val="ListParagraph"/>
        <w:ind w:left="0"/>
        <w:rPr>
          <w:del w:id="667" w:author="Patrick" w:date="2016-10-25T08:31:00Z"/>
          <w:b/>
        </w:rPr>
      </w:pPr>
      <w:del w:id="668" w:author="Patrick" w:date="2016-10-25T08:31:00Z">
        <w:r w:rsidDel="00AD3134">
          <w:rPr>
            <w:b/>
          </w:rPr>
          <w:delText xml:space="preserve"> </w:delText>
        </w:r>
      </w:del>
    </w:p>
    <w:p w14:paraId="7F51B9FE" w14:textId="77777777" w:rsidR="00D327E5" w:rsidRDefault="00662993" w:rsidP="00E20218">
      <w:pPr>
        <w:pStyle w:val="ListParagraph"/>
        <w:ind w:left="0"/>
        <w:rPr>
          <w:ins w:id="669" w:author="Patrick" w:date="2016-10-25T08:34:00Z"/>
        </w:rPr>
      </w:pPr>
      <w:r>
        <w:t>Nevertheless, copious r</w:t>
      </w:r>
      <w:r w:rsidRPr="007C2013">
        <w:t>esearch</w:t>
      </w:r>
      <w:r>
        <w:t xml:space="preserve"> highlights the link of sector change and emissions declines.</w:t>
      </w:r>
      <w:r w:rsidR="007C4678">
        <w:t xml:space="preserve"> </w:t>
      </w:r>
      <w:r>
        <w:t xml:space="preserve">These analyses document that </w:t>
      </w:r>
      <w:ins w:id="670" w:author="Patrick" w:date="2016-10-25T08:32:00Z">
        <w:r w:rsidR="00D327E5">
          <w:t xml:space="preserve">traditional </w:t>
        </w:r>
      </w:ins>
      <w:r>
        <w:t>manufacturing is relatively energy- and carbon-intensive</w:t>
      </w:r>
      <w:ins w:id="671" w:author="Patrick" w:date="2016-10-25T08:32:00Z">
        <w:r w:rsidR="00D327E5">
          <w:t xml:space="preserve"> </w:t>
        </w:r>
      </w:ins>
      <w:del w:id="672" w:author="Patrick" w:date="2016-10-25T08:32:00Z">
        <w:r w:rsidDel="00D327E5">
          <w:delText xml:space="preserve">; that </w:delText>
        </w:r>
      </w:del>
      <w:ins w:id="673" w:author="Patrick" w:date="2016-10-25T08:32:00Z">
        <w:r w:rsidR="00D327E5">
          <w:t xml:space="preserve">while </w:t>
        </w:r>
      </w:ins>
      <w:r>
        <w:t>higher-value, high-tech</w:t>
      </w:r>
      <w:r w:rsidR="007C4678">
        <w:t xml:space="preserve"> </w:t>
      </w:r>
      <w:r>
        <w:t xml:space="preserve">manufacturing is much less </w:t>
      </w:r>
      <w:del w:id="674" w:author="Patrick" w:date="2016-10-25T08:33:00Z">
        <w:r w:rsidDel="00D327E5">
          <w:delText>energy intensive</w:delText>
        </w:r>
      </w:del>
      <w:ins w:id="675" w:author="Patrick" w:date="2016-10-25T08:33:00Z">
        <w:r w:rsidR="00D327E5">
          <w:t xml:space="preserve">so. </w:t>
        </w:r>
      </w:ins>
      <w:del w:id="676" w:author="Patrick" w:date="2016-10-25T08:34:00Z">
        <w:r w:rsidDel="00D327E5">
          <w:delText>; while most s</w:delText>
        </w:r>
      </w:del>
      <w:ins w:id="677" w:author="Patrick" w:date="2016-10-25T08:34:00Z">
        <w:r w:rsidR="00D327E5">
          <w:t>S</w:t>
        </w:r>
      </w:ins>
      <w:r>
        <w:t xml:space="preserve">ervices are even less </w:t>
      </w:r>
      <w:del w:id="678" w:author="Patrick" w:date="2016-10-25T08:34:00Z">
        <w:r w:rsidDel="00D327E5">
          <w:delText>so</w:delText>
        </w:r>
      </w:del>
      <w:ins w:id="679" w:author="Patrick" w:date="2016-10-25T08:34:00Z">
        <w:r w:rsidR="00D327E5">
          <w:t>energy- and carbon-intensive</w:t>
        </w:r>
      </w:ins>
      <w:r>
        <w:t>.</w:t>
      </w:r>
      <w:r>
        <w:rPr>
          <w:rStyle w:val="EndnoteReference"/>
        </w:rPr>
        <w:endnoteReference w:id="27"/>
      </w:r>
      <w:r w:rsidR="007C4678">
        <w:t xml:space="preserve"> </w:t>
      </w:r>
      <w:del w:id="701" w:author="Patrick" w:date="2016-10-25T08:34:00Z">
        <w:r w:rsidRPr="00712976" w:rsidDel="00D327E5">
          <w:delText>What is more, r</w:delText>
        </w:r>
      </w:del>
    </w:p>
    <w:p w14:paraId="4DE0AB85" w14:textId="77777777" w:rsidR="00D327E5" w:rsidRDefault="00D327E5" w:rsidP="00E20218">
      <w:pPr>
        <w:pStyle w:val="ListParagraph"/>
        <w:ind w:left="0"/>
        <w:rPr>
          <w:ins w:id="702" w:author="Patrick" w:date="2016-10-25T08:34:00Z"/>
        </w:rPr>
      </w:pPr>
    </w:p>
    <w:p w14:paraId="71E4C536" w14:textId="6A5F76E4" w:rsidR="00662993" w:rsidRDefault="00D327E5" w:rsidP="00E20218">
      <w:pPr>
        <w:pStyle w:val="ListParagraph"/>
        <w:ind w:left="0"/>
      </w:pPr>
      <w:ins w:id="703" w:author="Patrick" w:date="2016-10-25T08:34:00Z">
        <w:r>
          <w:lastRenderedPageBreak/>
          <w:t>R</w:t>
        </w:r>
      </w:ins>
      <w:r w:rsidR="00662993" w:rsidRPr="00712976">
        <w:t xml:space="preserve">egardless of exactly how large </w:t>
      </w:r>
      <w:ins w:id="704" w:author="Patrick" w:date="2016-10-25T08:35:00Z">
        <w:r>
          <w:t xml:space="preserve">the role of </w:t>
        </w:r>
      </w:ins>
      <w:r w:rsidR="00662993" w:rsidRPr="00712976">
        <w:t>industry structure</w:t>
      </w:r>
      <w:del w:id="705" w:author="Patrick" w:date="2016-10-25T08:35:00Z">
        <w:r w:rsidR="00662993" w:rsidRPr="00712976" w:rsidDel="00D327E5">
          <w:delText>’s</w:delText>
        </w:r>
      </w:del>
      <w:r w:rsidR="00662993" w:rsidRPr="00712976">
        <w:t xml:space="preserve"> </w:t>
      </w:r>
      <w:del w:id="706" w:author="Patrick" w:date="2016-10-25T08:35:00Z">
        <w:r w:rsidR="00662993" w:rsidRPr="00712976" w:rsidDel="00D327E5">
          <w:delText xml:space="preserve">role </w:delText>
        </w:r>
      </w:del>
      <w:r w:rsidR="00662993" w:rsidRPr="00712976">
        <w:t xml:space="preserve">has been in reducing emissions to date, the present analysis does </w:t>
      </w:r>
      <w:r w:rsidR="00662993">
        <w:t xml:space="preserve">surface </w:t>
      </w:r>
      <w:r w:rsidR="00662993" w:rsidRPr="00712976">
        <w:t>some interesting observations. States that have seen their economies shift significantly toward</w:t>
      </w:r>
      <w:del w:id="707" w:author="Patrick" w:date="2016-10-25T08:35:00Z">
        <w:r w:rsidR="00662993" w:rsidRPr="00712976" w:rsidDel="00D327E5">
          <w:delText>s</w:delText>
        </w:r>
      </w:del>
      <w:r w:rsidR="00662993" w:rsidRPr="00712976">
        <w:t xml:space="preserve"> service delivery, for example</w:t>
      </w:r>
      <w:r w:rsidR="00662993">
        <w:t xml:space="preserve">, have tended to score declines in carbon emissions. In fact, almost all of the states that </w:t>
      </w:r>
      <w:del w:id="708" w:author="Patrick" w:date="2016-10-26T10:00:00Z">
        <w:r w:rsidR="00662993" w:rsidDel="00835282">
          <w:delText xml:space="preserve">saw </w:delText>
        </w:r>
      </w:del>
      <w:ins w:id="709" w:author="Patrick" w:date="2016-10-26T10:00:00Z">
        <w:r w:rsidR="00835282">
          <w:t xml:space="preserve">experienced </w:t>
        </w:r>
      </w:ins>
      <w:r w:rsidR="00662993">
        <w:t>the largest shift toward</w:t>
      </w:r>
      <w:del w:id="710" w:author="Patrick" w:date="2016-10-25T08:35:00Z">
        <w:r w:rsidR="00662993" w:rsidDel="00D327E5">
          <w:delText>s</w:delText>
        </w:r>
      </w:del>
      <w:r w:rsidR="00662993">
        <w:t xml:space="preserve"> services industries also registered large declines in their carbon emissions during 2000</w:t>
      </w:r>
      <w:ins w:id="711" w:author="Patrick" w:date="2016-10-26T10:00:00Z">
        <w:r w:rsidR="00835282">
          <w:t>-</w:t>
        </w:r>
      </w:ins>
      <w:del w:id="712" w:author="Patrick" w:date="2016-10-26T10:00:00Z">
        <w:r w:rsidR="00662993" w:rsidDel="00835282">
          <w:delText>–</w:delText>
        </w:r>
      </w:del>
      <w:r w:rsidR="00662993">
        <w:t>2014.</w:t>
      </w:r>
      <w:r w:rsidR="007C4678">
        <w:t xml:space="preserve"> </w:t>
      </w:r>
      <w:r w:rsidR="00662993">
        <w:t xml:space="preserve">For example, as </w:t>
      </w:r>
      <w:r w:rsidR="00662993">
        <w:rPr>
          <w:b/>
        </w:rPr>
        <w:t>Maine</w:t>
      </w:r>
      <w:r w:rsidR="00662993" w:rsidRPr="00BF57D4">
        <w:rPr>
          <w:b/>
        </w:rPr>
        <w:t>’s</w:t>
      </w:r>
      <w:r w:rsidR="00662993">
        <w:t xml:space="preserve"> service sector’s share of real GDP (in millions of chained 2009 dollars) expanded from 75 percent in 2000 to 83 percent in 2014, its carbon emissions declined by 25 percent.</w:t>
      </w:r>
      <w:r w:rsidR="007C4678">
        <w:t xml:space="preserve"> </w:t>
      </w:r>
      <w:r w:rsidR="00662993">
        <w:t xml:space="preserve">Similarly, </w:t>
      </w:r>
      <w:r w:rsidR="00662993" w:rsidRPr="00C22527">
        <w:rPr>
          <w:b/>
        </w:rPr>
        <w:t>Delaware</w:t>
      </w:r>
      <w:r w:rsidR="00662993">
        <w:t xml:space="preserve">, </w:t>
      </w:r>
      <w:r w:rsidR="00662993" w:rsidRPr="008642D7">
        <w:rPr>
          <w:b/>
        </w:rPr>
        <w:t>Georgia</w:t>
      </w:r>
      <w:r w:rsidR="00662993">
        <w:t xml:space="preserve">, </w:t>
      </w:r>
      <w:r w:rsidR="00662993" w:rsidRPr="00BF57D4">
        <w:rPr>
          <w:b/>
        </w:rPr>
        <w:t>North Carolina</w:t>
      </w:r>
      <w:r w:rsidR="00662993">
        <w:t xml:space="preserve">, and </w:t>
      </w:r>
      <w:r w:rsidR="00662993">
        <w:rPr>
          <w:b/>
        </w:rPr>
        <w:t>Virginia</w:t>
      </w:r>
      <w:r w:rsidR="00662993" w:rsidRPr="00BF57D4">
        <w:rPr>
          <w:b/>
        </w:rPr>
        <w:t xml:space="preserve"> </w:t>
      </w:r>
      <w:r w:rsidR="00662993">
        <w:t xml:space="preserve">all experienced some of the largest relative expansions of their service sectors among states and likewise achieved substantial carbon emissions declines of 20 percent, </w:t>
      </w:r>
      <w:commentRangeStart w:id="713"/>
      <w:r w:rsidR="00662993">
        <w:t xml:space="preserve">17 </w:t>
      </w:r>
      <w:commentRangeEnd w:id="713"/>
      <w:r>
        <w:rPr>
          <w:rStyle w:val="CommentReference"/>
        </w:rPr>
        <w:commentReference w:id="713"/>
      </w:r>
      <w:r w:rsidR="00662993">
        <w:t>percent, 15 percent, and 15 percent, respectively.</w:t>
      </w:r>
      <w:r w:rsidR="00662993">
        <w:rPr>
          <w:rStyle w:val="EndnoteReference"/>
        </w:rPr>
        <w:endnoteReference w:id="28"/>
      </w:r>
      <w:r w:rsidR="007C4678">
        <w:t xml:space="preserve"> </w:t>
      </w:r>
    </w:p>
    <w:p w14:paraId="1B9124DD" w14:textId="728BCF69" w:rsidR="00662993" w:rsidRDefault="00662993" w:rsidP="00E20218">
      <w:r>
        <w:t>Parallel trends have followed many states’ shifts away from energy-intensive manufacturing to cleaner forms of production, such as computer chip and electronic component manufacturing.</w:t>
      </w:r>
      <w:r>
        <w:rPr>
          <w:rStyle w:val="EndnoteReference"/>
        </w:rPr>
        <w:endnoteReference w:id="29"/>
      </w:r>
      <w:r w:rsidR="007C4678">
        <w:t xml:space="preserve"> </w:t>
      </w:r>
      <w:r>
        <w:rPr>
          <w:b/>
        </w:rPr>
        <w:t>Nevada</w:t>
      </w:r>
      <w:r w:rsidRPr="00BF57D4">
        <w:rPr>
          <w:b/>
        </w:rPr>
        <w:t>’s</w:t>
      </w:r>
      <w:r>
        <w:t xml:space="preserve"> carbon emissions, for example, declined by 18 percent between 2000 and 2014 as the state’s output from</w:t>
      </w:r>
      <w:r w:rsidRPr="00BF57D4">
        <w:rPr>
          <w:rFonts w:cs="Arial"/>
        </w:rPr>
        <w:t xml:space="preserve"> energy-intensive manufacturing industries dropped from 4</w:t>
      </w:r>
      <w:r>
        <w:rPr>
          <w:rFonts w:cs="Arial"/>
        </w:rPr>
        <w:t>4</w:t>
      </w:r>
      <w:r w:rsidRPr="00BF57D4">
        <w:rPr>
          <w:rFonts w:cs="Arial"/>
        </w:rPr>
        <w:t xml:space="preserve"> percent of manufacturing output to </w:t>
      </w:r>
      <w:r>
        <w:rPr>
          <w:rFonts w:cs="Arial"/>
        </w:rPr>
        <w:t>24</w:t>
      </w:r>
      <w:r w:rsidRPr="00BF57D4">
        <w:rPr>
          <w:rFonts w:cs="Arial"/>
        </w:rPr>
        <w:t xml:space="preserve"> percent.</w:t>
      </w:r>
      <w:r w:rsidR="007C4678">
        <w:rPr>
          <w:rFonts w:cs="Arial"/>
        </w:rPr>
        <w:t xml:space="preserve"> </w:t>
      </w:r>
      <w:r w:rsidRPr="002E14D7">
        <w:rPr>
          <w:rFonts w:cs="Arial"/>
          <w:b/>
        </w:rPr>
        <w:t>Connecticut</w:t>
      </w:r>
      <w:r>
        <w:rPr>
          <w:rFonts w:cs="Arial"/>
        </w:rPr>
        <w:t xml:space="preserve">, </w:t>
      </w:r>
      <w:r w:rsidRPr="002E14D7">
        <w:rPr>
          <w:rFonts w:cs="Arial"/>
          <w:b/>
        </w:rPr>
        <w:t>Delaware</w:t>
      </w:r>
      <w:r>
        <w:rPr>
          <w:rFonts w:cs="Arial"/>
        </w:rPr>
        <w:t xml:space="preserve">, </w:t>
      </w:r>
      <w:r w:rsidRPr="00BF57D4">
        <w:rPr>
          <w:rFonts w:cs="Arial"/>
          <w:b/>
        </w:rPr>
        <w:t>Maryland</w:t>
      </w:r>
      <w:r w:rsidRPr="00BF57D4">
        <w:rPr>
          <w:rFonts w:cs="Arial"/>
        </w:rPr>
        <w:t xml:space="preserve">, </w:t>
      </w:r>
      <w:r w:rsidRPr="00BF57D4">
        <w:rPr>
          <w:rFonts w:cs="Arial"/>
          <w:b/>
        </w:rPr>
        <w:t>New Jersey</w:t>
      </w:r>
      <w:r w:rsidRPr="00BF57D4">
        <w:rPr>
          <w:rFonts w:cs="Arial"/>
        </w:rPr>
        <w:t xml:space="preserve">, and </w:t>
      </w:r>
      <w:r>
        <w:rPr>
          <w:rFonts w:cs="Arial"/>
          <w:b/>
        </w:rPr>
        <w:t>Oregon</w:t>
      </w:r>
      <w:r w:rsidRPr="00BF57D4">
        <w:rPr>
          <w:rFonts w:cs="Arial"/>
        </w:rPr>
        <w:t xml:space="preserve"> witnessed similar trends as they shifted from commodity manufacturing to advanced manufacturing during the 1</w:t>
      </w:r>
      <w:r>
        <w:rPr>
          <w:rFonts w:cs="Arial"/>
        </w:rPr>
        <w:t>5</w:t>
      </w:r>
      <w:r w:rsidRPr="00BF57D4">
        <w:rPr>
          <w:rFonts w:cs="Arial"/>
        </w:rPr>
        <w:t>-year period.</w:t>
      </w:r>
      <w:r w:rsidR="007C4678">
        <w:rPr>
          <w:rFonts w:cs="Arial"/>
        </w:rPr>
        <w:t xml:space="preserve"> </w:t>
      </w:r>
      <w:commentRangeStart w:id="730"/>
      <w:r w:rsidRPr="00BF57D4">
        <w:rPr>
          <w:rFonts w:cs="Arial"/>
        </w:rPr>
        <w:t>Clearly</w:t>
      </w:r>
      <w:ins w:id="731" w:author="Patrick" w:date="2016-10-25T08:39:00Z">
        <w:r w:rsidR="00D327E5">
          <w:rPr>
            <w:rFonts w:cs="Arial"/>
          </w:rPr>
          <w:t>,</w:t>
        </w:r>
      </w:ins>
      <w:r w:rsidRPr="00BF57D4">
        <w:rPr>
          <w:rFonts w:cs="Arial"/>
        </w:rPr>
        <w:t xml:space="preserve"> changes in state and local </w:t>
      </w:r>
      <w:r>
        <w:rPr>
          <w:rFonts w:cs="Arial"/>
        </w:rPr>
        <w:t>industrial structure have</w:t>
      </w:r>
      <w:r w:rsidRPr="00BF57D4">
        <w:rPr>
          <w:rFonts w:cs="Arial"/>
        </w:rPr>
        <w:t xml:space="preserve"> been playing an important role in decoupling and will continue to</w:t>
      </w:r>
      <w:ins w:id="732" w:author="Patrick" w:date="2016-10-26T10:01:00Z">
        <w:r w:rsidR="00835282">
          <w:rPr>
            <w:rFonts w:cs="Arial"/>
          </w:rPr>
          <w:t xml:space="preserve"> do so</w:t>
        </w:r>
      </w:ins>
      <w:r w:rsidRPr="00BF57D4">
        <w:rPr>
          <w:rFonts w:cs="Arial"/>
        </w:rPr>
        <w:t>.</w:t>
      </w:r>
      <w:r w:rsidR="007C4678">
        <w:rPr>
          <w:rFonts w:cs="Arial"/>
        </w:rPr>
        <w:t xml:space="preserve"> </w:t>
      </w:r>
      <w:commentRangeEnd w:id="730"/>
      <w:r w:rsidR="00D327E5">
        <w:rPr>
          <w:rStyle w:val="CommentReference"/>
        </w:rPr>
        <w:commentReference w:id="730"/>
      </w:r>
    </w:p>
    <w:p w14:paraId="3370634F" w14:textId="77777777" w:rsidR="00662993" w:rsidRDefault="00662993" w:rsidP="00E20218">
      <w:pPr>
        <w:pStyle w:val="ListParagraph"/>
        <w:ind w:left="0"/>
      </w:pPr>
    </w:p>
    <w:p w14:paraId="23331BE5" w14:textId="77777777" w:rsidR="00E20218" w:rsidRPr="00E20218" w:rsidRDefault="00662993" w:rsidP="00E20218">
      <w:pPr>
        <w:rPr>
          <w:i/>
        </w:rPr>
      </w:pPr>
      <w:r w:rsidRPr="00E20218">
        <w:rPr>
          <w:b/>
          <w:i/>
        </w:rPr>
        <w:t>Region and fuel mix matter a lot</w:t>
      </w:r>
      <w:r w:rsidRPr="00E20218">
        <w:rPr>
          <w:i/>
        </w:rPr>
        <w:t>.</w:t>
      </w:r>
      <w:r w:rsidR="007C4678" w:rsidRPr="00E20218">
        <w:rPr>
          <w:i/>
        </w:rPr>
        <w:t xml:space="preserve"> </w:t>
      </w:r>
    </w:p>
    <w:p w14:paraId="4EA95C56" w14:textId="018F0B06" w:rsidR="00662993" w:rsidRDefault="00662993" w:rsidP="00E20218">
      <w:r>
        <w:t xml:space="preserve">Also underlying the varied state-by-state decoupling stories are significant </w:t>
      </w:r>
      <w:ins w:id="733" w:author="Patrick" w:date="2016-10-25T08:46:00Z">
        <w:r w:rsidR="007368A8">
          <w:t xml:space="preserve">differences in </w:t>
        </w:r>
      </w:ins>
      <w:del w:id="734" w:author="Patrick" w:date="2016-10-25T08:46:00Z">
        <w:r w:rsidDel="007368A8">
          <w:delText xml:space="preserve">regional </w:delText>
        </w:r>
      </w:del>
      <w:r>
        <w:t xml:space="preserve">energy sourcing </w:t>
      </w:r>
      <w:del w:id="735" w:author="Patrick" w:date="2016-10-25T08:46:00Z">
        <w:r w:rsidDel="007368A8">
          <w:delText>differences</w:delText>
        </w:r>
      </w:del>
      <w:ins w:id="736" w:author="Patrick" w:date="2016-10-25T08:46:00Z">
        <w:r w:rsidR="007368A8">
          <w:t>across regions</w:t>
        </w:r>
      </w:ins>
      <w:ins w:id="737" w:author="Patrick" w:date="2016-10-25T10:19:00Z">
        <w:r w:rsidR="00CA45B9">
          <w:t xml:space="preserve"> </w:t>
        </w:r>
        <w:commentRangeStart w:id="738"/>
        <w:r w:rsidR="00CA45B9">
          <w:t xml:space="preserve">(see Figure 4 and </w:t>
        </w:r>
      </w:ins>
      <w:ins w:id="739" w:author="Patrick" w:date="2016-10-25T10:20:00Z">
        <w:r w:rsidR="00CA45B9">
          <w:t>Appendix Table B)</w:t>
        </w:r>
        <w:commentRangeEnd w:id="738"/>
        <w:r w:rsidR="00CA45B9">
          <w:rPr>
            <w:rStyle w:val="CommentReference"/>
          </w:rPr>
          <w:commentReference w:id="738"/>
        </w:r>
      </w:ins>
      <w:r>
        <w:t>.</w:t>
      </w:r>
      <w:r w:rsidR="007C4678">
        <w:t xml:space="preserve"> </w:t>
      </w:r>
      <w:r>
        <w:t xml:space="preserve">Northeastern and many </w:t>
      </w:r>
      <w:r w:rsidRPr="00FD2AB4">
        <w:t>Southern states</w:t>
      </w:r>
      <w:r>
        <w:t>, for example,</w:t>
      </w:r>
      <w:r w:rsidRPr="00FD2AB4">
        <w:t xml:space="preserve"> have </w:t>
      </w:r>
      <w:r>
        <w:t>achieved some of the most impressive feats of decoupling</w:t>
      </w:r>
      <w:del w:id="740" w:author="Patrick" w:date="2016-10-25T08:47:00Z">
        <w:r w:rsidDel="007368A8">
          <w:delText xml:space="preserve"> among states</w:delText>
        </w:r>
      </w:del>
      <w:ins w:id="741" w:author="Patrick" w:date="2016-10-25T08:47:00Z">
        <w:r w:rsidR="007368A8">
          <w:t xml:space="preserve">, and </w:t>
        </w:r>
      </w:ins>
      <w:del w:id="742" w:author="Patrick" w:date="2016-10-25T08:47:00Z">
        <w:r w:rsidDel="007368A8">
          <w:delText xml:space="preserve">—and that </w:delText>
        </w:r>
      </w:del>
      <w:ins w:id="743" w:author="Patrick" w:date="2016-10-25T08:47:00Z">
        <w:r w:rsidR="007368A8">
          <w:t xml:space="preserve">the shift </w:t>
        </w:r>
      </w:ins>
      <w:r>
        <w:t>owes to favorable changes in the state</w:t>
      </w:r>
      <w:ins w:id="744" w:author="Patrick" w:date="2016-10-25T08:47:00Z">
        <w:r w:rsidR="007368A8">
          <w:t>s</w:t>
        </w:r>
      </w:ins>
      <w:r>
        <w:t>’</w:t>
      </w:r>
      <w:del w:id="745" w:author="Patrick" w:date="2016-10-25T08:47:00Z">
        <w:r w:rsidDel="007368A8">
          <w:delText>s</w:delText>
        </w:r>
      </w:del>
      <w:r>
        <w:t xml:space="preserve"> fuel mixes.</w:t>
      </w:r>
    </w:p>
    <w:p w14:paraId="3CA4ECB1" w14:textId="1F7B3BC1" w:rsidR="00662993" w:rsidRPr="00A25325" w:rsidRDefault="00662993" w:rsidP="00E20218">
      <w:pPr>
        <w:pStyle w:val="ListParagraph"/>
        <w:ind w:left="0"/>
        <w:rPr>
          <w:color w:val="0000FF"/>
        </w:rPr>
      </w:pPr>
      <w:r w:rsidRPr="00A25325">
        <w:rPr>
          <w:color w:val="0000FF"/>
        </w:rPr>
        <w:t xml:space="preserve">Figure 4: Insert </w:t>
      </w:r>
      <w:commentRangeStart w:id="746"/>
      <w:r w:rsidRPr="00A25325">
        <w:rPr>
          <w:color w:val="0000FF"/>
        </w:rPr>
        <w:t>50-states map</w:t>
      </w:r>
      <w:commentRangeEnd w:id="746"/>
      <w:r w:rsidR="008F3FD0">
        <w:rPr>
          <w:rStyle w:val="CommentReference"/>
        </w:rPr>
        <w:commentReference w:id="746"/>
      </w:r>
      <w:r w:rsidRPr="00A25325">
        <w:rPr>
          <w:color w:val="0000FF"/>
        </w:rPr>
        <w:t xml:space="preserve"> showing change in carbon emissions</w:t>
      </w:r>
    </w:p>
    <w:p w14:paraId="0876A6C2" w14:textId="36054924" w:rsidR="00662993" w:rsidRDefault="00662993" w:rsidP="00E20218">
      <w:r>
        <w:t xml:space="preserve">Overall, Northeastern </w:t>
      </w:r>
      <w:r w:rsidRPr="00FD2AB4">
        <w:t>states have achieved the largest decline</w:t>
      </w:r>
      <w:r>
        <w:t>s</w:t>
      </w:r>
      <w:r w:rsidRPr="00FD2AB4">
        <w:t xml:space="preserve"> in carbon emissions</w:t>
      </w:r>
      <w:r>
        <w:t xml:space="preserve"> among states—at 15 percent—even as they </w:t>
      </w:r>
      <w:r w:rsidRPr="00FD2AB4">
        <w:t xml:space="preserve">significantly </w:t>
      </w:r>
      <w:r>
        <w:t>expanded</w:t>
      </w:r>
      <w:r w:rsidRPr="00FD2AB4">
        <w:t xml:space="preserve"> their economies</w:t>
      </w:r>
      <w:ins w:id="747" w:author="Patrick" w:date="2016-10-25T09:36:00Z">
        <w:r w:rsidR="00B00284">
          <w:t xml:space="preserve"> </w:t>
        </w:r>
      </w:ins>
      <w:del w:id="748" w:author="Patrick" w:date="2016-10-25T09:36:00Z">
        <w:r w:rsidDel="00B00284">
          <w:delText>—</w:delText>
        </w:r>
      </w:del>
      <w:r>
        <w:t xml:space="preserve">by 19 percent between </w:t>
      </w:r>
      <w:r w:rsidRPr="00FD2AB4">
        <w:t>2000 and 201</w:t>
      </w:r>
      <w:r>
        <w:t>4</w:t>
      </w:r>
      <w:r w:rsidRPr="00FD2AB4">
        <w:t>.</w:t>
      </w:r>
      <w:r w:rsidR="007C4678">
        <w:t xml:space="preserve"> </w:t>
      </w:r>
      <w:r>
        <w:t>Heavily influencing th</w:t>
      </w:r>
      <w:ins w:id="749" w:author="Patrick" w:date="2016-10-26T10:02:00Z">
        <w:r w:rsidR="00835282">
          <w:t>e</w:t>
        </w:r>
      </w:ins>
      <w:del w:id="750" w:author="Patrick" w:date="2016-10-26T10:02:00Z">
        <w:r w:rsidDel="00835282">
          <w:delText>o</w:delText>
        </w:r>
      </w:del>
      <w:r>
        <w:t>se trends have been changes in the region’s energy systems.</w:t>
      </w:r>
      <w:r w:rsidR="007C4678">
        <w:t xml:space="preserve"> </w:t>
      </w:r>
    </w:p>
    <w:p w14:paraId="5A9BCEAA" w14:textId="3C99DA7C" w:rsidR="00662993" w:rsidRDefault="00662993" w:rsidP="00E20218">
      <w:r>
        <w:t>The Northeastern states, for instance, have been generating more electricity from natural gas and importing more hydroelectric power from Canada</w:t>
      </w:r>
      <w:commentRangeStart w:id="751"/>
      <w:del w:id="752" w:author="Patrick" w:date="2016-10-25T09:37:00Z">
        <w:r w:rsidDel="00B00284">
          <w:delText xml:space="preserve"> over the past decade</w:delText>
        </w:r>
      </w:del>
      <w:commentRangeEnd w:id="751"/>
      <w:r w:rsidR="00B00284">
        <w:rPr>
          <w:rStyle w:val="CommentReference"/>
        </w:rPr>
        <w:commentReference w:id="751"/>
      </w:r>
      <w:r>
        <w:t xml:space="preserve">. </w:t>
      </w:r>
      <w:del w:id="753" w:author="Patrick" w:date="2016-10-25T09:40:00Z">
        <w:r w:rsidDel="00B00284">
          <w:delText>Since 2000, the region has witnessed a</w:delText>
        </w:r>
      </w:del>
      <w:ins w:id="754" w:author="Patrick" w:date="2016-10-25T09:40:00Z">
        <w:r w:rsidR="00B00284">
          <w:t>The</w:t>
        </w:r>
      </w:ins>
      <w:r>
        <w:t xml:space="preserve"> dramatic shift away from petroleum and coal-fired generation to natural gas-fired output</w:t>
      </w:r>
      <w:del w:id="755" w:author="Patrick" w:date="2016-10-26T10:02:00Z">
        <w:r w:rsidDel="00835282">
          <w:delText>.</w:delText>
        </w:r>
      </w:del>
      <w:ins w:id="756" w:author="Patrick" w:date="2016-10-25T09:40:00Z">
        <w:r w:rsidR="00B00284">
          <w:t xml:space="preserve"> </w:t>
        </w:r>
      </w:ins>
      <w:del w:id="757" w:author="Patrick" w:date="2016-10-25T09:41:00Z">
        <w:r w:rsidR="007C4678" w:rsidDel="00B00284">
          <w:delText xml:space="preserve"> </w:delText>
        </w:r>
        <w:r w:rsidDel="00B00284">
          <w:delText xml:space="preserve">This shift </w:delText>
        </w:r>
      </w:del>
      <w:r>
        <w:t>has raised concerns about overreliance on a single fuel</w:t>
      </w:r>
      <w:ins w:id="758" w:author="Patrick" w:date="2016-10-25T09:41:00Z">
        <w:r w:rsidR="00B00284">
          <w:t>,</w:t>
        </w:r>
      </w:ins>
      <w:r>
        <w:t xml:space="preserve"> but it has clearly reinforced decoupling</w:t>
      </w:r>
      <w:del w:id="759" w:author="Patrick" w:date="2016-10-25T09:41:00Z">
        <w:r w:rsidDel="00B00284">
          <w:delText xml:space="preserve"> in the region</w:delText>
        </w:r>
      </w:del>
      <w:r>
        <w:t>.</w:t>
      </w:r>
      <w:r>
        <w:rPr>
          <w:rStyle w:val="EndnoteReference"/>
        </w:rPr>
        <w:endnoteReference w:id="30"/>
      </w:r>
      <w:r>
        <w:t xml:space="preserve"> Natural gas accounted for 95 percent of </w:t>
      </w:r>
      <w:r w:rsidRPr="00B43647">
        <w:rPr>
          <w:b/>
        </w:rPr>
        <w:t>Rhode Island’s</w:t>
      </w:r>
      <w:r>
        <w:t xml:space="preserve"> net electricity generation in 2014, for example, and enabled significant delinking of growth and emissions.</w:t>
      </w:r>
      <w:r w:rsidR="007C4678">
        <w:t xml:space="preserve"> </w:t>
      </w:r>
      <w:r>
        <w:t xml:space="preserve">In </w:t>
      </w:r>
      <w:r w:rsidRPr="0072495A">
        <w:rPr>
          <w:b/>
        </w:rPr>
        <w:t>Connecticut</w:t>
      </w:r>
      <w:r>
        <w:t xml:space="preserve"> </w:t>
      </w:r>
      <w:del w:id="760" w:author="Patrick" w:date="2016-10-25T09:43:00Z">
        <w:r w:rsidDel="00140579">
          <w:delText xml:space="preserve">and </w:delText>
        </w:r>
        <w:r w:rsidRPr="0072495A" w:rsidDel="00140579">
          <w:rPr>
            <w:b/>
          </w:rPr>
          <w:delText>Massachusetts</w:delText>
        </w:r>
        <w:r w:rsidDel="00140579">
          <w:delText xml:space="preserve">, </w:delText>
        </w:r>
      </w:del>
      <w:del w:id="761" w:author="Patrick" w:date="2016-10-25T09:42:00Z">
        <w:r w:rsidDel="00B00284">
          <w:delText xml:space="preserve">meanwhile, gas’ </w:delText>
        </w:r>
      </w:del>
      <w:ins w:id="762" w:author="Patrick" w:date="2016-10-25T09:42:00Z">
        <w:r w:rsidR="00B00284">
          <w:t xml:space="preserve">the </w:t>
        </w:r>
      </w:ins>
      <w:r>
        <w:t xml:space="preserve">share of net generation </w:t>
      </w:r>
      <w:ins w:id="763" w:author="Patrick" w:date="2016-10-25T09:42:00Z">
        <w:r w:rsidR="00B00284">
          <w:t xml:space="preserve">from natural gas </w:t>
        </w:r>
      </w:ins>
      <w:r>
        <w:t>jumped from 12 percent in 2000 to 44 percent in 2014</w:t>
      </w:r>
      <w:ins w:id="764" w:author="Patrick" w:date="2016-10-25T09:43:00Z">
        <w:r w:rsidR="00140579">
          <w:t xml:space="preserve">; in </w:t>
        </w:r>
        <w:r w:rsidR="00140579">
          <w:rPr>
            <w:b/>
          </w:rPr>
          <w:t>Massachusetts</w:t>
        </w:r>
        <w:r w:rsidR="00140579">
          <w:t xml:space="preserve"> it jumped </w:t>
        </w:r>
      </w:ins>
      <w:del w:id="765" w:author="Patrick" w:date="2016-10-25T09:43:00Z">
        <w:r w:rsidDel="00140579">
          <w:delText xml:space="preserve"> and </w:delText>
        </w:r>
      </w:del>
      <w:r>
        <w:t>from 28</w:t>
      </w:r>
      <w:r w:rsidRPr="0072495A">
        <w:rPr>
          <w:color w:val="FF0000"/>
        </w:rPr>
        <w:t xml:space="preserve"> </w:t>
      </w:r>
      <w:r>
        <w:t>percent to 60</w:t>
      </w:r>
      <w:r w:rsidRPr="0072495A">
        <w:rPr>
          <w:color w:val="FF0000"/>
        </w:rPr>
        <w:t xml:space="preserve"> </w:t>
      </w:r>
      <w:r>
        <w:t>percent</w:t>
      </w:r>
      <w:del w:id="766" w:author="Patrick" w:date="2016-10-25T09:43:00Z">
        <w:r w:rsidDel="00140579">
          <w:delText>, respectively, while also enabling top-flight decoupling</w:delText>
        </w:r>
      </w:del>
      <w:r>
        <w:t>.</w:t>
      </w:r>
      <w:r w:rsidR="007C4678">
        <w:t xml:space="preserve"> </w:t>
      </w:r>
      <w:r>
        <w:t>New England states have also maintained or expanded the capacity of multiple zero-emissions nuclear plants, although the Vermont Yankee plan</w:t>
      </w:r>
      <w:ins w:id="767" w:author="Patrick" w:date="2016-10-25T09:43:00Z">
        <w:r w:rsidR="00140579">
          <w:t>t</w:t>
        </w:r>
      </w:ins>
      <w:r>
        <w:t xml:space="preserve"> was taken out of service late in 2014.</w:t>
      </w:r>
      <w:r>
        <w:rPr>
          <w:rStyle w:val="EndnoteReference"/>
        </w:rPr>
        <w:endnoteReference w:id="31"/>
      </w:r>
      <w:r>
        <w:t xml:space="preserve"> Nuclear plants accounted for no less than 35 percent of Northeastern states’ electricity generation in 2014—the highest share among all </w:t>
      </w:r>
      <w:del w:id="775" w:author="Patrick" w:date="2016-10-25T09:44:00Z">
        <w:r w:rsidDel="00140579">
          <w:delText xml:space="preserve">the </w:delText>
        </w:r>
      </w:del>
      <w:r>
        <w:t>regions</w:t>
      </w:r>
      <w:del w:id="776" w:author="Patrick" w:date="2016-10-25T09:44:00Z">
        <w:r w:rsidDel="00140579">
          <w:delText xml:space="preserve"> </w:delText>
        </w:r>
        <w:r w:rsidDel="00140579">
          <w:lastRenderedPageBreak/>
          <w:delText>of the nation</w:delText>
        </w:r>
      </w:del>
      <w:r>
        <w:t>.</w:t>
      </w:r>
      <w:r w:rsidR="007C4678">
        <w:t xml:space="preserve"> </w:t>
      </w:r>
      <w:r>
        <w:t xml:space="preserve">These choices have allowed these states to substantially reduce the use of coal and oil as generation fuels </w:t>
      </w:r>
      <w:del w:id="777" w:author="Patrick" w:date="2016-10-25T09:44:00Z">
        <w:r w:rsidDel="00140579">
          <w:delText xml:space="preserve">in those states </w:delText>
        </w:r>
      </w:del>
      <w:r>
        <w:t xml:space="preserve">even while expanding their economies. In addition, the </w:t>
      </w:r>
      <w:r w:rsidRPr="00140579">
        <w:rPr>
          <w:rPrChange w:id="778" w:author="Patrick" w:date="2016-10-25T09:44:00Z">
            <w:rPr>
              <w:b/>
            </w:rPr>
          </w:rPrChange>
        </w:rPr>
        <w:t>New England</w:t>
      </w:r>
      <w:r>
        <w:t xml:space="preserve"> states </w:t>
      </w:r>
      <w:del w:id="779" w:author="Patrick" w:date="2016-10-25T09:44:00Z">
        <w:r w:rsidDel="00140579">
          <w:delText>(and</w:delText>
        </w:r>
      </w:del>
      <w:ins w:id="780" w:author="Patrick" w:date="2016-10-25T09:44:00Z">
        <w:r w:rsidR="00140579">
          <w:t>along with</w:t>
        </w:r>
      </w:ins>
      <w:r>
        <w:t xml:space="preserve"> </w:t>
      </w:r>
      <w:r w:rsidRPr="00131B80">
        <w:rPr>
          <w:b/>
        </w:rPr>
        <w:t>New York</w:t>
      </w:r>
      <w:r>
        <w:t xml:space="preserve"> and </w:t>
      </w:r>
      <w:r w:rsidRPr="00131B80">
        <w:rPr>
          <w:b/>
        </w:rPr>
        <w:t>Delaware</w:t>
      </w:r>
      <w:del w:id="781" w:author="Patrick" w:date="2016-10-25T09:45:00Z">
        <w:r w:rsidDel="00140579">
          <w:delText>)</w:delText>
        </w:r>
      </w:del>
      <w:r>
        <w:t xml:space="preserve"> are </w:t>
      </w:r>
      <w:del w:id="782" w:author="Patrick" w:date="2016-10-25T09:45:00Z">
        <w:r w:rsidDel="00140579">
          <w:delText xml:space="preserve">all </w:delText>
        </w:r>
      </w:del>
      <w:r>
        <w:t>members of the nation’s first regional cap-and-trade program, the Regional Greenhouse Gas Initiative, which has capped carbon dioxide emissions from the power sector.</w:t>
      </w:r>
      <w:r w:rsidR="007C4678">
        <w:t xml:space="preserve"> </w:t>
      </w:r>
      <w:r>
        <w:t>It is not surprising, therefore, that a number of these states have led the national decoupling trend while driving their per capita CO</w:t>
      </w:r>
      <w:r w:rsidRPr="00303398">
        <w:rPr>
          <w:vertAlign w:val="subscript"/>
        </w:rPr>
        <w:t>2</w:t>
      </w:r>
      <w:r>
        <w:t xml:space="preserve"> emissions to some of the lowest levels among states. </w:t>
      </w:r>
    </w:p>
    <w:p w14:paraId="57584F9E" w14:textId="7284547F" w:rsidR="00662993" w:rsidRDefault="00662993" w:rsidP="00E20218">
      <w:pPr>
        <w:pStyle w:val="ListParagraph"/>
        <w:ind w:left="0"/>
      </w:pPr>
      <w:r>
        <w:t xml:space="preserve">In similar fashion, power-sourcing choices across the South have allowed multiple states there to </w:t>
      </w:r>
      <w:del w:id="783" w:author="Patrick" w:date="2016-10-25T09:45:00Z">
        <w:r w:rsidDel="00A166EA">
          <w:delText xml:space="preserve">decisively </w:delText>
        </w:r>
      </w:del>
      <w:r>
        <w:t>sever the growth</w:t>
      </w:r>
      <w:del w:id="784" w:author="Patrick" w:date="2016-10-25T09:45:00Z">
        <w:r w:rsidDel="00A166EA">
          <w:delText xml:space="preserve"> </w:delText>
        </w:r>
      </w:del>
      <w:r>
        <w:t>/</w:t>
      </w:r>
      <w:del w:id="785" w:author="Patrick" w:date="2016-10-25T09:45:00Z">
        <w:r w:rsidDel="00A166EA">
          <w:delText xml:space="preserve"> </w:delText>
        </w:r>
      </w:del>
      <w:r>
        <w:t xml:space="preserve">emissions link. While not as impressive as the Northeastern states, the Southern states reduced their carbon emissions by 7 percent while growing their economies by </w:t>
      </w:r>
      <w:del w:id="786" w:author="Patrick" w:date="2016-10-25T09:45:00Z">
        <w:r w:rsidDel="00A166EA">
          <w:delText xml:space="preserve">a robust </w:delText>
        </w:r>
      </w:del>
      <w:r>
        <w:t>30 percent.</w:t>
      </w:r>
      <w:r w:rsidR="007C4678">
        <w:t xml:space="preserve"> </w:t>
      </w:r>
    </w:p>
    <w:p w14:paraId="1F7D74C0" w14:textId="77777777" w:rsidR="00662993" w:rsidRDefault="00662993" w:rsidP="00E20218">
      <w:pPr>
        <w:pStyle w:val="ListParagraph"/>
        <w:ind w:left="0"/>
      </w:pPr>
    </w:p>
    <w:p w14:paraId="26542C72" w14:textId="5DB75C66" w:rsidR="00662993" w:rsidRDefault="00662993" w:rsidP="00E20218">
      <w:pPr>
        <w:pStyle w:val="ListParagraph"/>
        <w:ind w:left="0"/>
      </w:pPr>
      <w:r>
        <w:t xml:space="preserve">Most notably, significant coal-based power generation has been replaced by cleaner natural gas plants, as </w:t>
      </w:r>
      <w:del w:id="787" w:author="Patrick" w:date="2016-10-25T09:53:00Z">
        <w:r w:rsidDel="00D23AFC">
          <w:delText xml:space="preserve">gas’ </w:delText>
        </w:r>
      </w:del>
      <w:ins w:id="788" w:author="Patrick" w:date="2016-10-25T09:53:00Z">
        <w:r w:rsidR="00D23AFC">
          <w:t xml:space="preserve">the </w:t>
        </w:r>
      </w:ins>
      <w:r>
        <w:t xml:space="preserve">share of net electricity generation </w:t>
      </w:r>
      <w:ins w:id="789" w:author="Patrick" w:date="2016-10-25T09:53:00Z">
        <w:r w:rsidR="00D23AFC">
          <w:t xml:space="preserve">from natural gas </w:t>
        </w:r>
      </w:ins>
      <w:r>
        <w:t>in the South increased from less than 20 percent in 2000 to 35 percent in 2014.</w:t>
      </w:r>
      <w:r w:rsidR="007C4678">
        <w:t xml:space="preserve"> </w:t>
      </w:r>
      <w:r w:rsidRPr="00B337D4">
        <w:rPr>
          <w:b/>
        </w:rPr>
        <w:t>Alabama</w:t>
      </w:r>
      <w:r>
        <w:t xml:space="preserve">, </w:t>
      </w:r>
      <w:r w:rsidRPr="00B337D4">
        <w:rPr>
          <w:b/>
        </w:rPr>
        <w:t>Delaware</w:t>
      </w:r>
      <w:r>
        <w:t xml:space="preserve">, </w:t>
      </w:r>
      <w:r w:rsidRPr="00B337D4">
        <w:rPr>
          <w:b/>
        </w:rPr>
        <w:t>Florida</w:t>
      </w:r>
      <w:r>
        <w:t xml:space="preserve">, </w:t>
      </w:r>
      <w:r w:rsidRPr="00B337D4">
        <w:rPr>
          <w:b/>
        </w:rPr>
        <w:t>Georgia</w:t>
      </w:r>
      <w:r>
        <w:t xml:space="preserve">, </w:t>
      </w:r>
      <w:r w:rsidRPr="00880F9A">
        <w:t>and</w:t>
      </w:r>
      <w:r>
        <w:rPr>
          <w:b/>
        </w:rPr>
        <w:t xml:space="preserve"> Virginia</w:t>
      </w:r>
      <w:r>
        <w:t xml:space="preserve"> have all shifted significant power generation to natural gas.</w:t>
      </w:r>
      <w:r w:rsidR="007C4678">
        <w:t xml:space="preserve"> </w:t>
      </w:r>
      <w:r w:rsidRPr="00101402">
        <w:t>In addition to natural gas</w:t>
      </w:r>
      <w:r>
        <w:t>, nuclear plants</w:t>
      </w:r>
      <w:ins w:id="790" w:author="Patrick" w:date="2016-10-25T09:57:00Z">
        <w:r w:rsidR="00D23AFC">
          <w:t xml:space="preserve">, which operate in </w:t>
        </w:r>
      </w:ins>
      <w:del w:id="791" w:author="Patrick" w:date="2016-10-25T09:57:00Z">
        <w:r w:rsidDel="00D23AFC">
          <w:delText xml:space="preserve"> are playing a large and broad role in limiting </w:delText>
        </w:r>
      </w:del>
      <w:del w:id="792" w:author="Patrick" w:date="2016-10-25T09:54:00Z">
        <w:r w:rsidDel="00D23AFC">
          <w:delText xml:space="preserve">the southern </w:delText>
        </w:r>
      </w:del>
      <w:del w:id="793" w:author="Patrick" w:date="2016-10-25T09:57:00Z">
        <w:r w:rsidDel="00D23AFC">
          <w:delText>states’ emissions as the states grow.</w:delText>
        </w:r>
        <w:r w:rsidR="007C4678" w:rsidDel="00D23AFC">
          <w:delText xml:space="preserve"> </w:delText>
        </w:r>
        <w:r w:rsidDel="00D23AFC">
          <w:delText xml:space="preserve">The presence of nuclear plants in </w:delText>
        </w:r>
      </w:del>
      <w:r>
        <w:t xml:space="preserve">12 of the 17 </w:t>
      </w:r>
      <w:del w:id="794" w:author="Patrick" w:date="2016-10-25T09:54:00Z">
        <w:r w:rsidDel="00D23AFC">
          <w:delText xml:space="preserve">southern </w:delText>
        </w:r>
      </w:del>
      <w:ins w:id="795" w:author="Patrick" w:date="2016-10-25T09:54:00Z">
        <w:r w:rsidR="00D23AFC">
          <w:t xml:space="preserve">Southern </w:t>
        </w:r>
      </w:ins>
      <w:r>
        <w:t>states</w:t>
      </w:r>
      <w:ins w:id="796" w:author="Patrick" w:date="2016-10-26T10:04:00Z">
        <w:r w:rsidR="00835282">
          <w:t>,</w:t>
        </w:r>
      </w:ins>
      <w:commentRangeStart w:id="797"/>
      <w:del w:id="798" w:author="Patrick" w:date="2016-10-25T09:55:00Z">
        <w:r w:rsidDel="00D23AFC">
          <w:delText xml:space="preserve">—ranging from </w:delText>
        </w:r>
        <w:r w:rsidRPr="00744825" w:rsidDel="00D23AFC">
          <w:rPr>
            <w:b/>
          </w:rPr>
          <w:delText>Georgia</w:delText>
        </w:r>
        <w:r w:rsidDel="00D23AFC">
          <w:delText xml:space="preserve"> and </w:delText>
        </w:r>
        <w:r w:rsidRPr="00307EBD" w:rsidDel="00D23AFC">
          <w:rPr>
            <w:b/>
          </w:rPr>
          <w:delText>Tennessee</w:delText>
        </w:r>
        <w:r w:rsidDel="00D23AFC">
          <w:delText xml:space="preserve"> to </w:delText>
        </w:r>
        <w:r w:rsidRPr="00744825" w:rsidDel="00D23AFC">
          <w:rPr>
            <w:b/>
          </w:rPr>
          <w:delText>Maryland</w:delText>
        </w:r>
        <w:r w:rsidDel="00D23AFC">
          <w:delText xml:space="preserve"> and </w:delText>
        </w:r>
        <w:r w:rsidDel="00D23AFC">
          <w:rPr>
            <w:b/>
          </w:rPr>
          <w:delText>North</w:delText>
        </w:r>
        <w:r w:rsidRPr="00744825" w:rsidDel="00D23AFC">
          <w:rPr>
            <w:b/>
          </w:rPr>
          <w:delText xml:space="preserve"> Carolina</w:delText>
        </w:r>
        <w:r w:rsidDel="00D23AFC">
          <w:delText>—</w:delText>
        </w:r>
      </w:del>
      <w:commentRangeEnd w:id="797"/>
      <w:r w:rsidR="00D23AFC">
        <w:rPr>
          <w:rStyle w:val="CommentReference"/>
        </w:rPr>
        <w:commentReference w:id="797"/>
      </w:r>
      <w:ins w:id="799" w:author="Patrick" w:date="2016-10-25T09:55:00Z">
        <w:r w:rsidR="00D23AFC">
          <w:t xml:space="preserve"> </w:t>
        </w:r>
      </w:ins>
      <w:del w:id="800" w:author="Patrick" w:date="2016-10-25T09:58:00Z">
        <w:r w:rsidDel="00D23AFC">
          <w:delText>has helped allow a number of fast-growing southern states to expand their economies while limiting emissions. In 2014, nuclear accounted for</w:delText>
        </w:r>
      </w:del>
      <w:ins w:id="801" w:author="Patrick" w:date="2016-10-25T09:58:00Z">
        <w:r w:rsidR="00D23AFC">
          <w:t>generated</w:t>
        </w:r>
      </w:ins>
      <w:r>
        <w:t xml:space="preserve"> 19 percent of net electricity generation in the South</w:t>
      </w:r>
      <w:ins w:id="802" w:author="Patrick" w:date="2016-10-25T09:58:00Z">
        <w:r w:rsidR="00D23AFC">
          <w:t xml:space="preserve"> in 2014</w:t>
        </w:r>
      </w:ins>
      <w:r>
        <w:t>.</w:t>
      </w:r>
      <w:r w:rsidR="007C4678">
        <w:t xml:space="preserve"> </w:t>
      </w:r>
      <w:r>
        <w:t>Maryland</w:t>
      </w:r>
      <w:ins w:id="803" w:author="Patrick" w:date="2016-10-25T09:59:00Z">
        <w:r w:rsidR="00D23AFC">
          <w:t xml:space="preserve">’s sole </w:t>
        </w:r>
      </w:ins>
      <w:del w:id="804" w:author="Patrick" w:date="2016-10-25T09:59:00Z">
        <w:r w:rsidRPr="00AC72B4" w:rsidDel="00D23AFC">
          <w:delText>—where the state’s only</w:delText>
        </w:r>
        <w:r w:rsidDel="00D23AFC">
          <w:delText xml:space="preserve"> </w:delText>
        </w:r>
      </w:del>
      <w:r>
        <w:t>nuclear power plant supplies 38</w:t>
      </w:r>
      <w:r w:rsidRPr="00AC72B4">
        <w:t xml:space="preserve"> percent of the state’s net electricity generation</w:t>
      </w:r>
      <w:ins w:id="805" w:author="Patrick" w:date="2016-10-25T09:59:00Z">
        <w:r w:rsidR="00D23AFC">
          <w:t xml:space="preserve">, and the state </w:t>
        </w:r>
      </w:ins>
      <w:del w:id="806" w:author="Patrick" w:date="2016-10-25T09:59:00Z">
        <w:r w:rsidRPr="00AC72B4" w:rsidDel="00D23AFC">
          <w:delText>—</w:delText>
        </w:r>
      </w:del>
      <w:r>
        <w:t>has curbed its emissions by 20</w:t>
      </w:r>
      <w:r w:rsidRPr="0004103C">
        <w:rPr>
          <w:color w:val="FF0000"/>
        </w:rPr>
        <w:t xml:space="preserve"> </w:t>
      </w:r>
      <w:r>
        <w:t>percent while expanding its economy by 33 percent.</w:t>
      </w:r>
      <w:r w:rsidR="007C4678">
        <w:t xml:space="preserve"> </w:t>
      </w:r>
      <w:del w:id="807" w:author="Patrick" w:date="2016-10-25T10:00:00Z">
        <w:r w:rsidDel="00D23AFC">
          <w:delText xml:space="preserve">In a similar fashion, </w:delText>
        </w:r>
      </w:del>
      <w:r>
        <w:t xml:space="preserve">Georgia has </w:t>
      </w:r>
      <w:del w:id="808" w:author="Patrick" w:date="2016-10-25T10:00:00Z">
        <w:r w:rsidDel="00D23AFC">
          <w:delText xml:space="preserve">managed to </w:delText>
        </w:r>
      </w:del>
      <w:r>
        <w:t>reduce</w:t>
      </w:r>
      <w:ins w:id="809" w:author="Patrick" w:date="2016-10-25T10:00:00Z">
        <w:r w:rsidR="00D23AFC">
          <w:t>d</w:t>
        </w:r>
      </w:ins>
      <w:r>
        <w:t xml:space="preserve"> its emissions </w:t>
      </w:r>
      <w:r w:rsidRPr="00133D2A">
        <w:t xml:space="preserve">by </w:t>
      </w:r>
      <w:r>
        <w:t>17</w:t>
      </w:r>
      <w:r w:rsidRPr="00133D2A">
        <w:t xml:space="preserve"> percent </w:t>
      </w:r>
      <w:r>
        <w:t>while expanding its economy by 15 percent</w:t>
      </w:r>
      <w:ins w:id="810" w:author="Patrick" w:date="2016-10-25T10:00:00Z">
        <w:r w:rsidR="00D23AFC">
          <w:t xml:space="preserve"> </w:t>
        </w:r>
      </w:ins>
      <w:del w:id="811" w:author="Patrick" w:date="2016-10-25T10:00:00Z">
        <w:r w:rsidDel="00D23AFC">
          <w:delText>—</w:delText>
        </w:r>
      </w:del>
      <w:r>
        <w:t xml:space="preserve">in part because its four </w:t>
      </w:r>
      <w:del w:id="812" w:author="Patrick" w:date="2016-10-25T10:00:00Z">
        <w:r w:rsidDel="00D23AFC">
          <w:delText xml:space="preserve">existing </w:delText>
        </w:r>
      </w:del>
      <w:r>
        <w:t xml:space="preserve">nuclear reactors account for more than a quarter of the state’s net electricity generation. In fact, the combination of nuclear plants and coal’s replacement by natural gas has enabled many </w:t>
      </w:r>
      <w:del w:id="813" w:author="Patrick" w:date="2016-10-25T10:00:00Z">
        <w:r w:rsidDel="00D23AFC">
          <w:delText xml:space="preserve">southern </w:delText>
        </w:r>
      </w:del>
      <w:ins w:id="814" w:author="Patrick" w:date="2016-10-25T10:00:00Z">
        <w:r w:rsidR="00D23AFC">
          <w:t xml:space="preserve">Southern </w:t>
        </w:r>
      </w:ins>
      <w:r>
        <w:t xml:space="preserve">states to pull off some of the most dramatic </w:t>
      </w:r>
      <w:proofErr w:type="spellStart"/>
      <w:r>
        <w:t>decouplings</w:t>
      </w:r>
      <w:proofErr w:type="spellEnd"/>
      <w:r>
        <w:t xml:space="preserve"> in the country. Like Georgia, </w:t>
      </w:r>
      <w:r>
        <w:rPr>
          <w:b/>
        </w:rPr>
        <w:t>North Carolina</w:t>
      </w:r>
      <w:del w:id="815" w:author="Patrick" w:date="2016-10-25T10:01:00Z">
        <w:r w:rsidDel="00D23AFC">
          <w:rPr>
            <w:b/>
          </w:rPr>
          <w:delText>,</w:delText>
        </w:r>
      </w:del>
      <w:r>
        <w:rPr>
          <w:b/>
        </w:rPr>
        <w:t xml:space="preserve"> </w:t>
      </w:r>
      <w:del w:id="816" w:author="Patrick" w:date="2016-10-25T10:01:00Z">
        <w:r w:rsidDel="00D23AFC">
          <w:delText xml:space="preserve">for example, </w:delText>
        </w:r>
      </w:del>
      <w:ins w:id="817" w:author="Patrick" w:date="2016-10-25T10:01:00Z">
        <w:r w:rsidR="00D23AFC">
          <w:t xml:space="preserve"> </w:t>
        </w:r>
      </w:ins>
      <w:r>
        <w:t>has supported its double-digit growth and emissions reductions in large part by sourcing nearly 32 percent of its electricity from nuclear and 22 percent from natural gas.</w:t>
      </w:r>
      <w:r w:rsidR="007C4678">
        <w:t xml:space="preserve"> </w:t>
      </w:r>
      <w:r>
        <w:t xml:space="preserve">Coal-based generation has fallen to just </w:t>
      </w:r>
      <w:r w:rsidRPr="00E04124">
        <w:t>3</w:t>
      </w:r>
      <w:r>
        <w:t>6 percent.</w:t>
      </w:r>
      <w:r>
        <w:rPr>
          <w:rStyle w:val="EndnoteReference"/>
        </w:rPr>
        <w:endnoteReference w:id="32"/>
      </w:r>
      <w:r>
        <w:t xml:space="preserve"> That four new nuclear reactors are under construction in Georgia and </w:t>
      </w:r>
      <w:r w:rsidRPr="005D2A2B">
        <w:rPr>
          <w:b/>
        </w:rPr>
        <w:t>South Carolina</w:t>
      </w:r>
      <w:r>
        <w:t xml:space="preserve"> (with another due to begin commercial operation </w:t>
      </w:r>
      <w:ins w:id="821" w:author="Patrick" w:date="2016-10-25T10:01:00Z">
        <w:r w:rsidR="00D23AFC">
          <w:t xml:space="preserve">soon </w:t>
        </w:r>
      </w:ins>
      <w:r>
        <w:t>in Tennessee</w:t>
      </w:r>
      <w:del w:id="822" w:author="Patrick" w:date="2016-10-25T10:01:00Z">
        <w:r w:rsidDel="00D23AFC">
          <w:delText xml:space="preserve"> imminently</w:delText>
        </w:r>
      </w:del>
      <w:r>
        <w:t>) suggests that multiple Southern states will continue to have zero-carbon power at their disposal as they continue to grow.</w:t>
      </w:r>
    </w:p>
    <w:p w14:paraId="40162AEE" w14:textId="483C6788" w:rsidR="00662993" w:rsidRDefault="00662993" w:rsidP="00E20218">
      <w:r>
        <w:t>Decoupling trends in the Midwest and West, by contrast, reflect a far less optimal set of fuel sourcing trends.</w:t>
      </w:r>
      <w:r w:rsidR="007C4678">
        <w:t xml:space="preserve"> </w:t>
      </w:r>
      <w:r>
        <w:t>Both Midwestern and Western states managed carbon reductions of just 5 percent each, while economic growth came in at 14 percent and 30 percent</w:t>
      </w:r>
      <w:ins w:id="823" w:author="Patrick" w:date="2016-10-25T10:02:00Z">
        <w:r w:rsidR="00D23AFC">
          <w:t>,</w:t>
        </w:r>
      </w:ins>
      <w:r>
        <w:t xml:space="preserve"> respectively.</w:t>
      </w:r>
      <w:r w:rsidR="007C4678">
        <w:t xml:space="preserve"> </w:t>
      </w:r>
      <w:r>
        <w:t xml:space="preserve">Behind these trends lie distinctive </w:t>
      </w:r>
      <w:del w:id="824" w:author="Patrick" w:date="2016-10-25T10:02:00Z">
        <w:r w:rsidDel="00D23AFC">
          <w:delText xml:space="preserve">energy </w:delText>
        </w:r>
      </w:del>
      <w:ins w:id="825" w:author="Patrick" w:date="2016-10-25T10:02:00Z">
        <w:r w:rsidR="00D23AFC">
          <w:t>energy-</w:t>
        </w:r>
      </w:ins>
      <w:r>
        <w:t>sourcing patterns.</w:t>
      </w:r>
      <w:r w:rsidR="007C4678">
        <w:t xml:space="preserve"> </w:t>
      </w:r>
      <w:r>
        <w:t>Most notably, Midwestern states have been able to switch far fewer coal-burning power plants over to natural gas than states in the Northeast and South.</w:t>
      </w:r>
      <w:r w:rsidR="007C4678">
        <w:t xml:space="preserve"> </w:t>
      </w:r>
      <w:r>
        <w:t>In 2014, for example, Midwestern states sourced just 7 percent of their electricity from natural gas generation</w:t>
      </w:r>
      <w:ins w:id="826" w:author="Patrick" w:date="2016-10-25T10:02:00Z">
        <w:r w:rsidR="00D23AFC">
          <w:t xml:space="preserve">, </w:t>
        </w:r>
      </w:ins>
      <w:del w:id="827" w:author="Patrick" w:date="2016-10-25T10:02:00Z">
        <w:r w:rsidDel="00D23AFC">
          <w:delText>.</w:delText>
        </w:r>
        <w:r w:rsidR="007C4678" w:rsidDel="00D23AFC">
          <w:delText xml:space="preserve"> </w:delText>
        </w:r>
        <w:r w:rsidDel="00D23AFC">
          <w:delText xml:space="preserve">Those figures </w:delText>
        </w:r>
      </w:del>
      <w:r>
        <w:t>compare</w:t>
      </w:r>
      <w:ins w:id="828" w:author="Patrick" w:date="2016-10-25T10:02:00Z">
        <w:r w:rsidR="00D23AFC">
          <w:t>d</w:t>
        </w:r>
      </w:ins>
      <w:r>
        <w:t xml:space="preserve"> to 35 percent each for Northeastern and Southern states</w:t>
      </w:r>
      <w:commentRangeStart w:id="829"/>
      <w:del w:id="830" w:author="Patrick" w:date="2016-10-25T10:03:00Z">
        <w:r w:rsidDel="00D23AFC">
          <w:delText xml:space="preserve"> on natural gas</w:delText>
        </w:r>
      </w:del>
      <w:commentRangeEnd w:id="829"/>
      <w:r w:rsidR="00D23AFC">
        <w:rPr>
          <w:rStyle w:val="CommentReference"/>
        </w:rPr>
        <w:commentReference w:id="829"/>
      </w:r>
      <w:r>
        <w:t>.</w:t>
      </w:r>
      <w:r w:rsidR="007C4678">
        <w:t xml:space="preserve"> </w:t>
      </w:r>
      <w:r>
        <w:t xml:space="preserve">That leaves the Midwest far more dependent on </w:t>
      </w:r>
      <w:del w:id="831" w:author="Patrick" w:date="2016-10-25T10:04:00Z">
        <w:r w:rsidDel="0065166F">
          <w:delText xml:space="preserve">dirty </w:delText>
        </w:r>
      </w:del>
      <w:r>
        <w:t xml:space="preserve">coal for generating power—61 percent in 2014 compared to 17 percent </w:t>
      </w:r>
      <w:del w:id="832" w:author="Patrick" w:date="2016-10-25T10:04:00Z">
        <w:r w:rsidDel="0065166F">
          <w:delText xml:space="preserve">for </w:delText>
        </w:r>
      </w:del>
      <w:ins w:id="833" w:author="Patrick" w:date="2016-10-25T10:04:00Z">
        <w:r w:rsidR="0065166F">
          <w:t xml:space="preserve">in the </w:t>
        </w:r>
      </w:ins>
      <w:r>
        <w:t xml:space="preserve">Northeast, 38 percent </w:t>
      </w:r>
      <w:del w:id="834" w:author="Patrick" w:date="2016-10-25T10:04:00Z">
        <w:r w:rsidDel="0065166F">
          <w:delText xml:space="preserve">for </w:delText>
        </w:r>
      </w:del>
      <w:ins w:id="835" w:author="Patrick" w:date="2016-10-25T10:04:00Z">
        <w:r w:rsidR="0065166F">
          <w:t xml:space="preserve">in the </w:t>
        </w:r>
      </w:ins>
      <w:r>
        <w:t>South</w:t>
      </w:r>
      <w:del w:id="836" w:author="Patrick" w:date="2016-10-25T10:04:00Z">
        <w:r w:rsidDel="0065166F">
          <w:delText>ern</w:delText>
        </w:r>
      </w:del>
      <w:r>
        <w:t xml:space="preserve">, and 27 percent </w:t>
      </w:r>
      <w:del w:id="837" w:author="Patrick" w:date="2016-10-25T10:04:00Z">
        <w:r w:rsidDel="0065166F">
          <w:delText xml:space="preserve">for </w:delText>
        </w:r>
      </w:del>
      <w:ins w:id="838" w:author="Patrick" w:date="2016-10-25T10:04:00Z">
        <w:r w:rsidR="0065166F">
          <w:t xml:space="preserve">in the </w:t>
        </w:r>
      </w:ins>
      <w:r>
        <w:t>West</w:t>
      </w:r>
      <w:del w:id="839" w:author="Patrick" w:date="2016-10-25T10:04:00Z">
        <w:r w:rsidDel="0065166F">
          <w:delText>ern states</w:delText>
        </w:r>
      </w:del>
      <w:r>
        <w:t>.</w:t>
      </w:r>
      <w:r w:rsidR="007C4678">
        <w:t xml:space="preserve"> </w:t>
      </w:r>
      <w:r>
        <w:t>For example, in 2014</w:t>
      </w:r>
      <w:del w:id="840" w:author="Patrick" w:date="2016-10-25T10:05:00Z">
        <w:r w:rsidDel="0065166F">
          <w:delText>,</w:delText>
        </w:r>
      </w:del>
      <w:r>
        <w:t xml:space="preserve"> </w:t>
      </w:r>
      <w:r>
        <w:rPr>
          <w:b/>
        </w:rPr>
        <w:t>Iowa</w:t>
      </w:r>
      <w:r>
        <w:t xml:space="preserve">, </w:t>
      </w:r>
      <w:r>
        <w:rPr>
          <w:b/>
        </w:rPr>
        <w:t>Missouri</w:t>
      </w:r>
      <w:r>
        <w:t xml:space="preserve">, and </w:t>
      </w:r>
      <w:r>
        <w:rPr>
          <w:b/>
        </w:rPr>
        <w:t>Nebraska</w:t>
      </w:r>
      <w:r>
        <w:t xml:space="preserve"> depended on carbon-intensive coal for 60 percent, 82 percent,</w:t>
      </w:r>
      <w:r>
        <w:rPr>
          <w:color w:val="FF0000"/>
        </w:rPr>
        <w:t xml:space="preserve"> </w:t>
      </w:r>
      <w:r w:rsidRPr="009B7C01">
        <w:t>and</w:t>
      </w:r>
      <w:r>
        <w:t xml:space="preserve"> 63</w:t>
      </w:r>
      <w:r>
        <w:rPr>
          <w:color w:val="FF0000"/>
        </w:rPr>
        <w:t xml:space="preserve"> </w:t>
      </w:r>
      <w:r>
        <w:t>percent of their electricity production</w:t>
      </w:r>
      <w:ins w:id="841" w:author="Patrick" w:date="2016-10-25T10:05:00Z">
        <w:r w:rsidR="0065166F">
          <w:t>, respectively</w:t>
        </w:r>
      </w:ins>
      <w:r>
        <w:t>.</w:t>
      </w:r>
      <w:r w:rsidR="007C4678">
        <w:rPr>
          <w:color w:val="FF0000"/>
        </w:rPr>
        <w:t xml:space="preserve"> </w:t>
      </w:r>
      <w:del w:id="842" w:author="Patrick" w:date="2016-10-25T10:05:00Z">
        <w:r w:rsidDel="0065166F">
          <w:delText xml:space="preserve">For its part, while </w:delText>
        </w:r>
        <w:r w:rsidDel="0065166F">
          <w:lastRenderedPageBreak/>
          <w:delText>t</w:delText>
        </w:r>
      </w:del>
      <w:ins w:id="843" w:author="Patrick" w:date="2016-10-25T10:05:00Z">
        <w:r w:rsidR="0065166F">
          <w:t>T</w:t>
        </w:r>
      </w:ins>
      <w:r>
        <w:t xml:space="preserve">he West burns more natural gas (enough to account for 30 percent of electricity generation) than the Midwest, </w:t>
      </w:r>
      <w:ins w:id="844" w:author="Patrick" w:date="2016-10-26T10:06:00Z">
        <w:r w:rsidR="00BE4645">
          <w:t xml:space="preserve">and </w:t>
        </w:r>
      </w:ins>
      <w:r>
        <w:t xml:space="preserve">it runs far fewer nuclear plants. At present only </w:t>
      </w:r>
      <w:r w:rsidRPr="005C2653">
        <w:rPr>
          <w:b/>
        </w:rPr>
        <w:t>Arizona</w:t>
      </w:r>
      <w:r>
        <w:t xml:space="preserve">, </w:t>
      </w:r>
      <w:r w:rsidRPr="005C2653">
        <w:rPr>
          <w:b/>
        </w:rPr>
        <w:t>California</w:t>
      </w:r>
      <w:r>
        <w:t xml:space="preserve">, and </w:t>
      </w:r>
      <w:r w:rsidRPr="005C2653">
        <w:rPr>
          <w:b/>
        </w:rPr>
        <w:t>Washington</w:t>
      </w:r>
      <w:r>
        <w:t xml:space="preserve"> possess nuclear plants in the West</w:t>
      </w:r>
      <w:ins w:id="845" w:author="Patrick" w:date="2016-10-25T10:23:00Z">
        <w:r w:rsidR="00CA45B9">
          <w:t xml:space="preserve">, and </w:t>
        </w:r>
      </w:ins>
      <w:del w:id="846" w:author="Patrick" w:date="2016-10-25T10:23:00Z">
        <w:r w:rsidDel="00CA45B9">
          <w:delText>.</w:delText>
        </w:r>
        <w:r w:rsidR="007C4678" w:rsidDel="00CA45B9">
          <w:delText xml:space="preserve"> </w:delText>
        </w:r>
        <w:r w:rsidDel="00CA45B9">
          <w:delText xml:space="preserve">And in fact the region saw a </w:delText>
        </w:r>
        <w:r w:rsidRPr="00D838CA" w:rsidDel="00CA45B9">
          <w:rPr>
            <w:i/>
          </w:rPr>
          <w:delText xml:space="preserve">decline </w:delText>
        </w:r>
        <w:r w:rsidDel="00CA45B9">
          <w:delText xml:space="preserve">in </w:delText>
        </w:r>
      </w:del>
      <w:r>
        <w:t xml:space="preserve">the share of </w:t>
      </w:r>
      <w:del w:id="847" w:author="Patrick" w:date="2016-10-25T10:23:00Z">
        <w:r w:rsidDel="00CA45B9">
          <w:delText xml:space="preserve">its </w:delText>
        </w:r>
      </w:del>
      <w:r>
        <w:t>net electricity generated by nuclear</w:t>
      </w:r>
      <w:ins w:id="848" w:author="Patrick" w:date="2016-10-25T10:23:00Z">
        <w:r w:rsidR="00CA45B9">
          <w:t xml:space="preserve"> </w:t>
        </w:r>
        <w:r w:rsidR="00CA45B9">
          <w:rPr>
            <w:i/>
          </w:rPr>
          <w:t>declined</w:t>
        </w:r>
        <w:r w:rsidR="00CA45B9">
          <w:t xml:space="preserve"> </w:t>
        </w:r>
      </w:ins>
      <w:del w:id="849" w:author="Patrick" w:date="2016-10-25T10:23:00Z">
        <w:r w:rsidDel="00CA45B9">
          <w:delText>—</w:delText>
        </w:r>
      </w:del>
      <w:r>
        <w:t xml:space="preserve">from 10.5 percent in 2000 to 7.7 percent in 2014. </w:t>
      </w:r>
      <w:ins w:id="850" w:author="Patrick" w:date="2016-10-25T10:23:00Z">
        <w:r w:rsidR="00CA45B9">
          <w:t>(</w:t>
        </w:r>
      </w:ins>
      <w:r>
        <w:t xml:space="preserve">This </w:t>
      </w:r>
      <w:del w:id="851" w:author="Patrick" w:date="2016-10-25T10:23:00Z">
        <w:r w:rsidDel="00CA45B9">
          <w:delText xml:space="preserve">decline </w:delText>
        </w:r>
      </w:del>
      <w:ins w:id="852" w:author="Patrick" w:date="2016-10-25T10:23:00Z">
        <w:r w:rsidR="00CA45B9">
          <w:t xml:space="preserve">drop </w:t>
        </w:r>
      </w:ins>
      <w:r>
        <w:t xml:space="preserve">may </w:t>
      </w:r>
      <w:del w:id="853" w:author="Patrick" w:date="2016-10-25T10:23:00Z">
        <w:r w:rsidDel="00CA45B9">
          <w:delText xml:space="preserve">have </w:delText>
        </w:r>
      </w:del>
      <w:r>
        <w:t>reflect</w:t>
      </w:r>
      <w:del w:id="854" w:author="Patrick" w:date="2016-10-25T10:23:00Z">
        <w:r w:rsidDel="00CA45B9">
          <w:delText>ed</w:delText>
        </w:r>
      </w:del>
      <w:r>
        <w:t xml:space="preserve"> the closure of the San </w:t>
      </w:r>
      <w:proofErr w:type="spellStart"/>
      <w:r>
        <w:t>Onofre</w:t>
      </w:r>
      <w:proofErr w:type="spellEnd"/>
      <w:r>
        <w:t xml:space="preserve"> plant in California in 2013</w:t>
      </w:r>
      <w:ins w:id="855" w:author="Patrick" w:date="2016-10-25T10:24:00Z">
        <w:r w:rsidR="00CA45B9">
          <w:t>)</w:t>
        </w:r>
      </w:ins>
      <w:r>
        <w:t>.</w:t>
      </w:r>
      <w:r w:rsidR="007C4678">
        <w:t xml:space="preserve"> </w:t>
      </w:r>
      <w:r>
        <w:t xml:space="preserve">Overall, </w:t>
      </w:r>
      <w:ins w:id="856" w:author="Patrick" w:date="2016-10-25T10:24:00Z">
        <w:r w:rsidR="00EB4013">
          <w:t xml:space="preserve">compared to states in other regions, </w:t>
        </w:r>
      </w:ins>
      <w:commentRangeStart w:id="857"/>
      <w:r>
        <w:t>most Western states</w:t>
      </w:r>
      <w:del w:id="858" w:author="Patrick" w:date="2016-10-25T10:24:00Z">
        <w:r w:rsidDel="00EB4013">
          <w:delText>—unlike states in other regions—</w:delText>
        </w:r>
      </w:del>
      <w:ins w:id="859" w:author="Patrick" w:date="2016-10-25T10:24:00Z">
        <w:r w:rsidR="00EB4013">
          <w:t xml:space="preserve"> </w:t>
        </w:r>
      </w:ins>
      <w:r>
        <w:t>have fewer options to draw on for zero-carbon electricity as they grow</w:t>
      </w:r>
      <w:commentRangeEnd w:id="857"/>
      <w:r w:rsidR="00BE4645">
        <w:rPr>
          <w:rStyle w:val="CommentReference"/>
        </w:rPr>
        <w:commentReference w:id="857"/>
      </w:r>
      <w:r>
        <w:t>.</w:t>
      </w:r>
      <w:r w:rsidR="007C4678">
        <w:t xml:space="preserve"> </w:t>
      </w:r>
    </w:p>
    <w:p w14:paraId="23D0DA6A" w14:textId="6B5EA682" w:rsidR="00662993" w:rsidRDefault="00662993" w:rsidP="00E20218">
      <w:del w:id="860" w:author="Patrick" w:date="2016-10-25T10:24:00Z">
        <w:r w:rsidDel="00EB4013">
          <w:delText>As to w</w:delText>
        </w:r>
      </w:del>
      <w:ins w:id="861" w:author="Patrick" w:date="2016-10-25T10:24:00Z">
        <w:r w:rsidR="00EB4013">
          <w:t>W</w:t>
        </w:r>
      </w:ins>
      <w:r>
        <w:t>ind and solar generation</w:t>
      </w:r>
      <w:ins w:id="862" w:author="Patrick" w:date="2016-10-25T10:24:00Z">
        <w:r w:rsidR="00EB4013">
          <w:t xml:space="preserve"> have yet to register an </w:t>
        </w:r>
      </w:ins>
      <w:del w:id="863" w:author="Patrick" w:date="2016-10-25T10:25:00Z">
        <w:r w:rsidDel="00EB4013">
          <w:delText xml:space="preserve">, its </w:delText>
        </w:r>
      </w:del>
      <w:r>
        <w:t xml:space="preserve">impact </w:t>
      </w:r>
      <w:del w:id="864" w:author="Patrick" w:date="2016-10-25T10:25:00Z">
        <w:r w:rsidDel="00EB4013">
          <w:delText xml:space="preserve">has not fully registered </w:delText>
        </w:r>
      </w:del>
      <w:r>
        <w:t>on decoupling—even in the green West.</w:t>
      </w:r>
      <w:r w:rsidR="007C4678">
        <w:t xml:space="preserve"> </w:t>
      </w:r>
      <w:r>
        <w:t>In this regard, while solar and wind’s share of electricity generation has been on the rise, its large-scale growth in some states only dates to the last decade, and so this analysis does not find a strong statistical relationship between states’ emission</w:t>
      </w:r>
      <w:ins w:id="865" w:author="Patrick" w:date="2016-10-26T10:14:00Z">
        <w:r w:rsidR="00BE4645">
          <w:t>s</w:t>
        </w:r>
      </w:ins>
      <w:r>
        <w:t xml:space="preserve"> reductions and solar and wind’s share of power generation.</w:t>
      </w:r>
      <w:r>
        <w:rPr>
          <w:rStyle w:val="EndnoteReference"/>
        </w:rPr>
        <w:endnoteReference w:id="33"/>
      </w:r>
      <w:r>
        <w:t xml:space="preserve"> </w:t>
      </w:r>
      <w:del w:id="875" w:author="Patrick" w:date="2016-10-25T10:25:00Z">
        <w:r w:rsidDel="00EB4013">
          <w:delText>With t</w:delText>
        </w:r>
      </w:del>
      <w:ins w:id="876" w:author="Patrick" w:date="2016-10-25T10:25:00Z">
        <w:r w:rsidR="00EB4013">
          <w:t>T</w:t>
        </w:r>
      </w:ins>
      <w:r>
        <w:t>hat said,</w:t>
      </w:r>
      <w:r w:rsidR="007C4678">
        <w:t xml:space="preserve"> </w:t>
      </w:r>
      <w:ins w:id="877" w:author="Patrick" w:date="2016-10-25T10:25:00Z">
        <w:r w:rsidR="00EB4013">
          <w:t xml:space="preserve">however, </w:t>
        </w:r>
      </w:ins>
      <w:r>
        <w:t xml:space="preserve">wind’s share of electricity generation </w:t>
      </w:r>
      <w:del w:id="878" w:author="Patrick" w:date="2016-10-25T10:25:00Z">
        <w:r w:rsidDel="00EB4013">
          <w:delText xml:space="preserve">went </w:delText>
        </w:r>
      </w:del>
      <w:ins w:id="879" w:author="Patrick" w:date="2016-10-25T10:25:00Z">
        <w:r w:rsidR="00EB4013">
          <w:t xml:space="preserve">grew </w:t>
        </w:r>
      </w:ins>
      <w:r>
        <w:t xml:space="preserve">from less than 2 percent </w:t>
      </w:r>
      <w:commentRangeStart w:id="880"/>
      <w:ins w:id="881" w:author="Patrick" w:date="2016-10-25T10:26:00Z">
        <w:r w:rsidR="00EB4013">
          <w:t xml:space="preserve">in 2009 </w:t>
        </w:r>
      </w:ins>
      <w:r>
        <w:t xml:space="preserve">to 19 percent </w:t>
      </w:r>
      <w:ins w:id="882" w:author="Patrick" w:date="2016-10-25T10:26:00Z">
        <w:r w:rsidR="00EB4013">
          <w:t xml:space="preserve">in 2014 </w:t>
        </w:r>
        <w:commentRangeEnd w:id="880"/>
        <w:r w:rsidR="00EB4013">
          <w:rPr>
            <w:rStyle w:val="CommentReference"/>
          </w:rPr>
          <w:commentReference w:id="880"/>
        </w:r>
      </w:ins>
      <w:r>
        <w:t xml:space="preserve">in </w:t>
      </w:r>
      <w:r w:rsidRPr="000F33B8">
        <w:rPr>
          <w:b/>
        </w:rPr>
        <w:t>I</w:t>
      </w:r>
      <w:r>
        <w:rPr>
          <w:b/>
        </w:rPr>
        <w:t>daho</w:t>
      </w:r>
      <w:ins w:id="883" w:author="Patrick" w:date="2016-10-25T10:26:00Z">
        <w:r w:rsidR="00EB4013">
          <w:t>,</w:t>
        </w:r>
      </w:ins>
      <w:r>
        <w:rPr>
          <w:b/>
        </w:rPr>
        <w:t xml:space="preserve"> </w:t>
      </w:r>
      <w:del w:id="884" w:author="Patrick" w:date="2016-10-25T10:26:00Z">
        <w:r w:rsidDel="00EB4013">
          <w:delText xml:space="preserve">in the years after 2008, </w:delText>
        </w:r>
      </w:del>
      <w:r>
        <w:t xml:space="preserve">and similar trends can be seen in </w:t>
      </w:r>
      <w:del w:id="885" w:author="Patrick" w:date="2016-10-25T10:27:00Z">
        <w:r w:rsidDel="00EB4013">
          <w:delText xml:space="preserve">other states like </w:delText>
        </w:r>
      </w:del>
      <w:r w:rsidRPr="00703B27">
        <w:rPr>
          <w:b/>
        </w:rPr>
        <w:t>Kansas</w:t>
      </w:r>
      <w:r>
        <w:t xml:space="preserve">, </w:t>
      </w:r>
      <w:r w:rsidRPr="000F33B8">
        <w:rPr>
          <w:b/>
        </w:rPr>
        <w:t>North Dakota</w:t>
      </w:r>
      <w:r>
        <w:t xml:space="preserve">, </w:t>
      </w:r>
      <w:r w:rsidRPr="000F33B8">
        <w:rPr>
          <w:b/>
        </w:rPr>
        <w:t>South Dakota</w:t>
      </w:r>
      <w:r>
        <w:t xml:space="preserve">, </w:t>
      </w:r>
      <w:r w:rsidRPr="000F33B8">
        <w:rPr>
          <w:b/>
        </w:rPr>
        <w:t>Texas</w:t>
      </w:r>
      <w:r>
        <w:t xml:space="preserve">, and </w:t>
      </w:r>
      <w:r w:rsidRPr="000F33B8">
        <w:rPr>
          <w:b/>
        </w:rPr>
        <w:t>Wyoming</w:t>
      </w:r>
      <w:r>
        <w:rPr>
          <w:b/>
        </w:rPr>
        <w:t>.</w:t>
      </w:r>
      <w:ins w:id="886" w:author="Patrick" w:date="2016-10-25T10:29:00Z">
        <w:r w:rsidR="00EB4013">
          <w:t xml:space="preserve"> However, in most of these states </w:t>
        </w:r>
      </w:ins>
      <w:ins w:id="887" w:author="Patrick" w:date="2016-10-25T10:30:00Z">
        <w:r w:rsidR="00EB4013">
          <w:t xml:space="preserve">carbon emissions rose between 2001 and 2014, and so </w:t>
        </w:r>
      </w:ins>
      <w:del w:id="888" w:author="Patrick" w:date="2016-10-25T10:29:00Z">
        <w:r w:rsidR="007C4678" w:rsidDel="00EB4013">
          <w:rPr>
            <w:b/>
          </w:rPr>
          <w:delText xml:space="preserve"> </w:delText>
        </w:r>
      </w:del>
      <w:del w:id="889" w:author="Patrick" w:date="2016-10-25T10:30:00Z">
        <w:r w:rsidRPr="005E52BE" w:rsidDel="00EB4013">
          <w:delText xml:space="preserve">In these states, </w:delText>
        </w:r>
      </w:del>
      <w:r w:rsidRPr="005E52BE">
        <w:t xml:space="preserve">the positive impact of solar and wind energy deployment is </w:t>
      </w:r>
      <w:r>
        <w:t xml:space="preserve">probably </w:t>
      </w:r>
      <w:r w:rsidRPr="005E52BE">
        <w:t>being undercut by other factors</w:t>
      </w:r>
      <w:ins w:id="890" w:author="Patrick" w:date="2016-10-25T10:30:00Z">
        <w:r w:rsidR="00EB4013">
          <w:t>. B</w:t>
        </w:r>
      </w:ins>
      <w:del w:id="891" w:author="Patrick" w:date="2016-10-25T10:30:00Z">
        <w:r w:rsidRPr="005E52BE" w:rsidDel="00EB4013">
          <w:delText xml:space="preserve"> </w:delText>
        </w:r>
        <w:r w:rsidDel="00EB4013">
          <w:delText>b</w:delText>
        </w:r>
      </w:del>
      <w:r>
        <w:t xml:space="preserve">ut it is likely that renewables will soon contribute to decoupling and </w:t>
      </w:r>
      <w:proofErr w:type="spellStart"/>
      <w:r>
        <w:t>decarbonization</w:t>
      </w:r>
      <w:proofErr w:type="spellEnd"/>
      <w:r>
        <w:t xml:space="preserve">. </w:t>
      </w:r>
    </w:p>
    <w:p w14:paraId="464BD4EA" w14:textId="752CC4F7" w:rsidR="00662993" w:rsidRDefault="00662993" w:rsidP="00E20218">
      <w:pPr>
        <w:pStyle w:val="ListParagraph"/>
        <w:ind w:left="0"/>
      </w:pPr>
      <w:r>
        <w:t xml:space="preserve">In sum, it is impossible to overestimate the importance of states’ decisions about electricity sourcing in states’ </w:t>
      </w:r>
      <w:proofErr w:type="spellStart"/>
      <w:r>
        <w:t>decarbonization</w:t>
      </w:r>
      <w:proofErr w:type="spellEnd"/>
      <w:r>
        <w:t>.</w:t>
      </w:r>
      <w:r w:rsidR="007C4678">
        <w:t xml:space="preserve"> </w:t>
      </w:r>
      <w:r>
        <w:t>Overall,</w:t>
      </w:r>
      <w:r w:rsidR="007C4678">
        <w:t xml:space="preserve"> </w:t>
      </w:r>
      <w:r>
        <w:t xml:space="preserve">the </w:t>
      </w:r>
      <w:del w:id="892" w:author="Patrick" w:date="2016-10-25T10:31:00Z">
        <w:r w:rsidDel="00EB4013">
          <w:delText xml:space="preserve">EIA </w:delText>
        </w:r>
      </w:del>
      <w:ins w:id="893" w:author="Patrick" w:date="2016-10-25T10:31:00Z">
        <w:r w:rsidR="00EB4013">
          <w:t xml:space="preserve">Energy Information Administration </w:t>
        </w:r>
      </w:ins>
      <w:r>
        <w:t xml:space="preserve">concludes that changes in the national mix of electricity production—especially the shift toward cleaner-burning natural gas—accounted for more than two-thirds of the country’s and states’ emissions reductions </w:t>
      </w:r>
      <w:del w:id="894" w:author="Patrick" w:date="2016-10-25T10:32:00Z">
        <w:r w:rsidDel="00EB4013">
          <w:delText xml:space="preserve">across the country </w:delText>
        </w:r>
      </w:del>
      <w:r>
        <w:t>between 2005 and 2015.</w:t>
      </w:r>
      <w:r>
        <w:rPr>
          <w:rStyle w:val="EndnoteReference"/>
        </w:rPr>
        <w:endnoteReference w:id="34"/>
      </w:r>
      <w:r w:rsidR="007C4678">
        <w:t xml:space="preserve"> </w:t>
      </w:r>
      <w:del w:id="899" w:author="Patrick" w:date="2016-10-25T10:32:00Z">
        <w:r w:rsidDel="00EB4013">
          <w:delText>And t</w:delText>
        </w:r>
      </w:del>
      <w:ins w:id="900" w:author="Patrick" w:date="2016-10-25T10:32:00Z">
        <w:r w:rsidR="00EB4013">
          <w:t>T</w:t>
        </w:r>
      </w:ins>
      <w:r>
        <w:t>hat link is extremely visible here.</w:t>
      </w:r>
      <w:r w:rsidR="007C4678">
        <w:t xml:space="preserve"> </w:t>
      </w:r>
      <w:r>
        <w:t>On the one hand, the rapid switch from coal to natural gas in scores of power plants has been a core driver of state-level decoupling and emissions reductions.</w:t>
      </w:r>
      <w:r>
        <w:rPr>
          <w:rStyle w:val="EndnoteReference"/>
        </w:rPr>
        <w:endnoteReference w:id="35"/>
      </w:r>
      <w:r>
        <w:t xml:space="preserve"> Overall, the data presented here show a strong relationship between declining reliance on coal for electricity generation in the states and reduced carbon emissions</w:t>
      </w:r>
      <w:ins w:id="926" w:author="Patrick" w:date="2016-10-25T10:32:00Z">
        <w:r w:rsidR="00EB4013">
          <w:t xml:space="preserve"> (see Figure 5)</w:t>
        </w:r>
      </w:ins>
      <w:r>
        <w:t>.</w:t>
      </w:r>
      <w:r>
        <w:rPr>
          <w:rStyle w:val="EndnoteReference"/>
        </w:rPr>
        <w:endnoteReference w:id="36"/>
      </w:r>
      <w:r>
        <w:t xml:space="preserve"> Three states—</w:t>
      </w:r>
      <w:commentRangeStart w:id="927"/>
      <w:r w:rsidRPr="00926DB0">
        <w:rPr>
          <w:b/>
        </w:rPr>
        <w:t>Idaho</w:t>
      </w:r>
      <w:commentRangeEnd w:id="927"/>
      <w:r w:rsidR="007D76F6">
        <w:rPr>
          <w:rStyle w:val="CommentReference"/>
        </w:rPr>
        <w:commentReference w:id="927"/>
      </w:r>
      <w:r>
        <w:t xml:space="preserve">, </w:t>
      </w:r>
      <w:r w:rsidRPr="00926DB0">
        <w:rPr>
          <w:b/>
        </w:rPr>
        <w:t>Vermont</w:t>
      </w:r>
      <w:r>
        <w:t xml:space="preserve">, </w:t>
      </w:r>
      <w:ins w:id="928" w:author="Patrick" w:date="2016-10-25T10:33:00Z">
        <w:r w:rsidR="00EB4013">
          <w:t xml:space="preserve">and </w:t>
        </w:r>
      </w:ins>
      <w:r w:rsidRPr="00926DB0">
        <w:rPr>
          <w:b/>
        </w:rPr>
        <w:t>Rhode Island</w:t>
      </w:r>
      <w:r>
        <w:t xml:space="preserve">—and the </w:t>
      </w:r>
      <w:commentRangeStart w:id="929"/>
      <w:r w:rsidRPr="00926DB0">
        <w:rPr>
          <w:b/>
        </w:rPr>
        <w:t>District of Columbia</w:t>
      </w:r>
      <w:r>
        <w:t xml:space="preserve"> do not use coal at all for power generation</w:t>
      </w:r>
      <w:commentRangeEnd w:id="929"/>
      <w:r w:rsidR="00EB4013">
        <w:rPr>
          <w:rStyle w:val="CommentReference"/>
        </w:rPr>
        <w:commentReference w:id="929"/>
      </w:r>
      <w:r>
        <w:t>. On the other hand, nuclear power has played an important role in helping the Northeast and Southern states curb their carbon emissions over the past decade even as their economies grew.</w:t>
      </w:r>
      <w:r>
        <w:rPr>
          <w:rStyle w:val="EndnoteReference"/>
        </w:rPr>
        <w:endnoteReference w:id="37"/>
      </w:r>
      <w:r>
        <w:t xml:space="preserve"> That </w:t>
      </w:r>
      <w:r w:rsidRPr="00F86F40">
        <w:rPr>
          <w:b/>
        </w:rPr>
        <w:t>New Hampshire</w:t>
      </w:r>
      <w:r>
        <w:t xml:space="preserve"> and </w:t>
      </w:r>
      <w:r>
        <w:rPr>
          <w:b/>
        </w:rPr>
        <w:t>Maryland</w:t>
      </w:r>
      <w:r>
        <w:t xml:space="preserve"> obtain 52 and 38 percent of their electricity from nuclear plants allows them to power growth with plentiful zero-carbon energy.</w:t>
      </w:r>
      <w:r w:rsidR="007C4678">
        <w:t xml:space="preserve"> </w:t>
      </w:r>
      <w:r>
        <w:t>At a time when more plants are being shut down than opened</w:t>
      </w:r>
      <w:ins w:id="930" w:author="Patrick" w:date="2016-10-25T10:38:00Z">
        <w:r w:rsidR="007D76F6">
          <w:t>,</w:t>
        </w:r>
      </w:ins>
      <w:r>
        <w:t xml:space="preserve"> it is important that </w:t>
      </w:r>
      <w:r w:rsidRPr="00745EC5">
        <w:rPr>
          <w:b/>
        </w:rPr>
        <w:t>Maryland</w:t>
      </w:r>
      <w:r>
        <w:t xml:space="preserve">, </w:t>
      </w:r>
      <w:r w:rsidRPr="00D838CA">
        <w:rPr>
          <w:b/>
        </w:rPr>
        <w:t>Tennessee</w:t>
      </w:r>
      <w:r>
        <w:t xml:space="preserve">, and </w:t>
      </w:r>
      <w:r w:rsidRPr="00D838CA">
        <w:rPr>
          <w:b/>
        </w:rPr>
        <w:t>New York</w:t>
      </w:r>
      <w:r>
        <w:t xml:space="preserve"> are all increasing the nuclear share of their total generation.</w:t>
      </w:r>
      <w:r w:rsidR="007C4678">
        <w:t xml:space="preserve"> </w:t>
      </w:r>
    </w:p>
    <w:p w14:paraId="46BADB9A" w14:textId="77777777" w:rsidR="00662993" w:rsidRDefault="00662993" w:rsidP="00E20218">
      <w:pPr>
        <w:pStyle w:val="ListParagraph"/>
        <w:ind w:left="0"/>
      </w:pPr>
    </w:p>
    <w:p w14:paraId="1D52D6FA" w14:textId="37634AD3" w:rsidR="00662993" w:rsidRPr="00A25325" w:rsidRDefault="00662993" w:rsidP="00E20218">
      <w:pPr>
        <w:pStyle w:val="ListParagraph"/>
        <w:ind w:left="0"/>
        <w:rPr>
          <w:color w:val="0000FF"/>
        </w:rPr>
      </w:pPr>
      <w:r w:rsidRPr="00A25325">
        <w:rPr>
          <w:color w:val="0000FF"/>
        </w:rPr>
        <w:t>Figure 5: Insert scatterplot showing change in emissions and coal consumption</w:t>
      </w:r>
    </w:p>
    <w:p w14:paraId="773A52EC" w14:textId="138C1283" w:rsidR="00662993" w:rsidRDefault="00662993" w:rsidP="00E20218">
      <w:pPr>
        <w:pStyle w:val="ListParagraph"/>
        <w:ind w:left="0"/>
        <w:rPr>
          <w:color w:val="FF0000"/>
        </w:rPr>
      </w:pPr>
    </w:p>
    <w:p w14:paraId="7B0FBFB3" w14:textId="77777777" w:rsidR="00E20218" w:rsidRPr="00E20218" w:rsidRDefault="00662993" w:rsidP="00E20218">
      <w:pPr>
        <w:rPr>
          <w:i/>
        </w:rPr>
      </w:pPr>
      <w:r w:rsidRPr="00E20218">
        <w:rPr>
          <w:b/>
          <w:i/>
        </w:rPr>
        <w:t>Despite significant progress, all states need to do more to decouple emissions from growth and decarbonize their economies.</w:t>
      </w:r>
      <w:r w:rsidRPr="00E20218">
        <w:rPr>
          <w:i/>
        </w:rPr>
        <w:t xml:space="preserve"> </w:t>
      </w:r>
    </w:p>
    <w:p w14:paraId="20EEC698" w14:textId="2C653950" w:rsidR="00662993" w:rsidRDefault="00662993" w:rsidP="00E20218">
      <w:r>
        <w:t>Many states have made impressive progress in reducing carbon emissions and decarbonizing their economies. Much of this progress has been aided by the surging domestic production and use of natural gas</w:t>
      </w:r>
      <w:ins w:id="931" w:author="Patrick" w:date="2016-10-25T10:39:00Z">
        <w:r w:rsidR="007D76F6">
          <w:t xml:space="preserve">; in fact, </w:t>
        </w:r>
      </w:ins>
      <w:del w:id="932" w:author="Patrick" w:date="2016-10-25T10:39:00Z">
        <w:r w:rsidDel="007D76F6">
          <w:delText xml:space="preserve">—with </w:delText>
        </w:r>
      </w:del>
      <w:ins w:id="933" w:author="Patrick" w:date="2016-10-25T10:39:00Z">
        <w:r w:rsidR="007D76F6">
          <w:t xml:space="preserve">in 2016 </w:t>
        </w:r>
      </w:ins>
      <w:r>
        <w:t xml:space="preserve">natural gas </w:t>
      </w:r>
      <w:del w:id="934" w:author="Patrick" w:date="2016-10-25T10:40:00Z">
        <w:r w:rsidDel="007D76F6">
          <w:delText>becoming</w:delText>
        </w:r>
      </w:del>
      <w:ins w:id="935" w:author="Patrick" w:date="2016-10-25T10:40:00Z">
        <w:r w:rsidR="007D76F6">
          <w:t xml:space="preserve">became </w:t>
        </w:r>
      </w:ins>
      <w:del w:id="936" w:author="Patrick" w:date="2016-10-25T10:40:00Z">
        <w:r w:rsidDel="007D76F6">
          <w:delText xml:space="preserve">, for the first time, </w:delText>
        </w:r>
      </w:del>
      <w:r>
        <w:t>the number one fuel source for electricity generation</w:t>
      </w:r>
      <w:del w:id="937" w:author="Patrick" w:date="2016-10-25T10:40:00Z">
        <w:r w:rsidDel="007D76F6">
          <w:delText xml:space="preserve"> this year</w:delText>
        </w:r>
      </w:del>
      <w:r>
        <w:t>.</w:t>
      </w:r>
      <w:r>
        <w:rPr>
          <w:rStyle w:val="EndnoteReference"/>
        </w:rPr>
        <w:endnoteReference w:id="38"/>
      </w:r>
      <w:r>
        <w:t xml:space="preserve"> However, much more needs to be done for the United States to come anywhere near to meeting the Paris goal of long-term </w:t>
      </w:r>
      <w:proofErr w:type="spellStart"/>
      <w:r>
        <w:t>decarbonization</w:t>
      </w:r>
      <w:proofErr w:type="spellEnd"/>
      <w:r>
        <w:t>.</w:t>
      </w:r>
    </w:p>
    <w:p w14:paraId="7A44DCBB" w14:textId="508AAA1D" w:rsidR="00662993" w:rsidRDefault="00662993" w:rsidP="00E20218">
      <w:pPr>
        <w:pStyle w:val="ListParagraph"/>
        <w:ind w:left="0"/>
      </w:pPr>
      <w:del w:id="941" w:author="Patrick" w:date="2016-10-25T10:49:00Z">
        <w:r w:rsidDel="002A2E8B">
          <w:lastRenderedPageBreak/>
          <w:delText xml:space="preserve">To see this, it is helpful to consider the </w:delText>
        </w:r>
      </w:del>
      <w:del w:id="942" w:author="Patrick" w:date="2016-10-25T10:40:00Z">
        <w:r w:rsidDel="007D76F6">
          <w:delText xml:space="preserve">needed </w:delText>
        </w:r>
      </w:del>
      <w:del w:id="943" w:author="Patrick" w:date="2016-10-25T10:49:00Z">
        <w:r w:rsidDel="002A2E8B">
          <w:delText xml:space="preserve">pace of </w:delText>
        </w:r>
      </w:del>
      <w:del w:id="944" w:author="Patrick" w:date="2016-10-25T10:40:00Z">
        <w:r w:rsidDel="007D76F6">
          <w:delText>“</w:delText>
        </w:r>
      </w:del>
      <w:del w:id="945" w:author="Patrick" w:date="2016-10-25T10:49:00Z">
        <w:r w:rsidDel="002A2E8B">
          <w:delText>decarbonization</w:delText>
        </w:r>
      </w:del>
      <w:del w:id="946" w:author="Patrick" w:date="2016-10-25T10:40:00Z">
        <w:r w:rsidDel="007D76F6">
          <w:delText>”</w:delText>
        </w:r>
      </w:del>
      <w:del w:id="947" w:author="Patrick" w:date="2016-10-25T10:49:00Z">
        <w:r w:rsidDel="002A2E8B">
          <w:delText xml:space="preserve"> that will be required to prevent warming in excess of 2</w:delText>
        </w:r>
      </w:del>
      <w:del w:id="948" w:author="Patrick" w:date="2016-10-25T10:41:00Z">
        <w:r w:rsidDel="007D76F6">
          <w:delText>°C</w:delText>
        </w:r>
      </w:del>
      <w:del w:id="949" w:author="Patrick" w:date="2016-10-25T10:49:00Z">
        <w:r w:rsidDel="002A2E8B">
          <w:delText>.</w:delText>
        </w:r>
        <w:r w:rsidR="007C4678" w:rsidDel="002A2E8B">
          <w:delText xml:space="preserve"> </w:delText>
        </w:r>
      </w:del>
      <w:ins w:id="950" w:author="Patrick" w:date="2016-10-25T10:50:00Z">
        <w:r w:rsidR="002A2E8B">
          <w:t xml:space="preserve">According to an analysis by PricewaterhouseCoopers, </w:t>
        </w:r>
      </w:ins>
      <w:del w:id="951" w:author="Patrick" w:date="2016-10-25T10:50:00Z">
        <w:r w:rsidDel="002A2E8B">
          <w:delText xml:space="preserve">To </w:delText>
        </w:r>
      </w:del>
      <w:ins w:id="952" w:author="Patrick" w:date="2016-10-25T10:50:00Z">
        <w:r w:rsidR="002A2E8B">
          <w:t xml:space="preserve">to </w:t>
        </w:r>
      </w:ins>
      <w:ins w:id="953" w:author="Patrick" w:date="2016-10-25T10:49:00Z">
        <w:r w:rsidR="002A2E8B">
          <w:t>prevent global warming in excess of 2 degrees Celsius</w:t>
        </w:r>
      </w:ins>
      <w:del w:id="954" w:author="Patrick" w:date="2016-10-25T10:49:00Z">
        <w:r w:rsidDel="002A2E8B">
          <w:delText>achieve that outcome</w:delText>
        </w:r>
      </w:del>
      <w:r>
        <w:t xml:space="preserve">, </w:t>
      </w:r>
      <w:del w:id="955" w:author="Patrick" w:date="2016-10-25T10:50:00Z">
        <w:r w:rsidDel="002A2E8B">
          <w:delText xml:space="preserve">analysis from PricewaterhouseCoopers calculates that </w:delText>
        </w:r>
      </w:del>
      <w:r>
        <w:t>the global economy will need to cut its carbon intensity (meaning its emissions of CO</w:t>
      </w:r>
      <w:r w:rsidRPr="00303398">
        <w:rPr>
          <w:vertAlign w:val="subscript"/>
        </w:rPr>
        <w:t>2</w:t>
      </w:r>
      <w:r>
        <w:t xml:space="preserve"> per </w:t>
      </w:r>
      <w:del w:id="956" w:author="Patrick" w:date="2016-10-25T10:50:00Z">
        <w:r w:rsidDel="002A2E8B">
          <w:delText xml:space="preserve">every </w:delText>
        </w:r>
      </w:del>
      <w:r>
        <w:t>dollar of GDP) by a rapid 6.3 percent every year from now to 2100.</w:t>
      </w:r>
      <w:r>
        <w:rPr>
          <w:rStyle w:val="EndnoteReference"/>
        </w:rPr>
        <w:endnoteReference w:id="39"/>
      </w:r>
      <w:r>
        <w:t xml:space="preserve"> For its part, the United States will need to decarbonize its economy by 4.3 percent a year from now till 2030.</w:t>
      </w:r>
      <w:r>
        <w:rPr>
          <w:rStyle w:val="EndnoteReference"/>
        </w:rPr>
        <w:endnoteReference w:id="40"/>
      </w:r>
      <w:r w:rsidR="007C4678">
        <w:t xml:space="preserve"> </w:t>
      </w:r>
      <w:r>
        <w:t xml:space="preserve">What does that say about the current pace of </w:t>
      </w:r>
      <w:proofErr w:type="spellStart"/>
      <w:r>
        <w:t>decarbonization</w:t>
      </w:r>
      <w:proofErr w:type="spellEnd"/>
      <w:r>
        <w:t xml:space="preserve"> in the United States?</w:t>
      </w:r>
      <w:r w:rsidR="007C4678">
        <w:t xml:space="preserve"> </w:t>
      </w:r>
      <w:r>
        <w:t xml:space="preserve">It says </w:t>
      </w:r>
      <w:ins w:id="962" w:author="Patrick" w:date="2016-10-26T10:21:00Z">
        <w:r w:rsidR="00C200F1">
          <w:t xml:space="preserve">that </w:t>
        </w:r>
      </w:ins>
      <w:r>
        <w:t xml:space="preserve">the nation and its states—notwithstanding recent progress—are falling short of </w:t>
      </w:r>
      <w:del w:id="963" w:author="Patrick" w:date="2016-10-25T10:51:00Z">
        <w:r w:rsidDel="002A2E8B">
          <w:delText>their needed decarbonization pace</w:delText>
        </w:r>
      </w:del>
      <w:ins w:id="964" w:author="Patrick" w:date="2016-10-25T10:51:00Z">
        <w:r w:rsidR="002A2E8B">
          <w:t>the goal</w:t>
        </w:r>
      </w:ins>
      <w:r>
        <w:t>.</w:t>
      </w:r>
    </w:p>
    <w:p w14:paraId="07A2654D" w14:textId="77777777" w:rsidR="00662993" w:rsidRDefault="00662993" w:rsidP="00E20218">
      <w:pPr>
        <w:pStyle w:val="ListParagraph"/>
        <w:ind w:left="0"/>
      </w:pPr>
    </w:p>
    <w:p w14:paraId="56B41BC1" w14:textId="61B3DCE8" w:rsidR="00662993" w:rsidRDefault="00662993" w:rsidP="00E20218">
      <w:pPr>
        <w:pStyle w:val="ListParagraph"/>
        <w:ind w:left="0"/>
      </w:pPr>
      <w:r>
        <w:t>At the national level, for example, the United States decarbonized its economy at a rate of 2.3 percent a year between 2000 and 2014—a pace just over half of the needed pace.</w:t>
      </w:r>
      <w:r w:rsidR="007C4678">
        <w:t xml:space="preserve"> </w:t>
      </w:r>
    </w:p>
    <w:p w14:paraId="3202BE44" w14:textId="69F0BB99" w:rsidR="00662993" w:rsidRDefault="00662993" w:rsidP="00E20218">
      <w:pPr>
        <w:pStyle w:val="ListParagraph"/>
        <w:ind w:left="0"/>
      </w:pPr>
    </w:p>
    <w:p w14:paraId="13118901" w14:textId="12ADB938" w:rsidR="00662993" w:rsidRDefault="00662993" w:rsidP="00E20218">
      <w:pPr>
        <w:pStyle w:val="ListParagraph"/>
        <w:ind w:left="0"/>
      </w:pPr>
      <w:del w:id="965" w:author="Patrick" w:date="2016-10-25T10:52:00Z">
        <w:r w:rsidDel="002A2E8B">
          <w:delText>As to the states, s</w:delText>
        </w:r>
      </w:del>
      <w:ins w:id="966" w:author="Patrick" w:date="2016-10-25T10:52:00Z">
        <w:r w:rsidR="002A2E8B">
          <w:t>S</w:t>
        </w:r>
      </w:ins>
      <w:r>
        <w:t xml:space="preserve">ome </w:t>
      </w:r>
      <w:del w:id="967" w:author="Patrick" w:date="2016-10-25T10:52:00Z">
        <w:r w:rsidDel="002A2E8B">
          <w:delText xml:space="preserve">of them </w:delText>
        </w:r>
      </w:del>
      <w:ins w:id="968" w:author="Patrick" w:date="2016-10-25T10:52:00Z">
        <w:r w:rsidR="002A2E8B">
          <w:t xml:space="preserve">states </w:t>
        </w:r>
      </w:ins>
      <w:r>
        <w:t>have reduced their carbon intensity faster than others and could be better positioned than others to achieve the needed 4.3 percent a year benchmark</w:t>
      </w:r>
      <w:del w:id="969" w:author="Patrick" w:date="2016-10-25T10:52:00Z">
        <w:r w:rsidDel="002A2E8B">
          <w:delText xml:space="preserve"> for decarbonization</w:delText>
        </w:r>
      </w:del>
      <w:ins w:id="970" w:author="Patrick" w:date="2016-10-25T10:57:00Z">
        <w:r w:rsidR="003C0FB3">
          <w:t xml:space="preserve"> (see </w:t>
        </w:r>
      </w:ins>
      <w:ins w:id="971" w:author="Patrick" w:date="2016-10-25T11:02:00Z">
        <w:r w:rsidR="003C0FB3">
          <w:t>Figure 6</w:t>
        </w:r>
      </w:ins>
      <w:ins w:id="972" w:author="Patrick" w:date="2016-10-25T10:57:00Z">
        <w:r w:rsidR="003C0FB3">
          <w:t>)</w:t>
        </w:r>
      </w:ins>
      <w:r>
        <w:t xml:space="preserve">. The </w:t>
      </w:r>
      <w:proofErr w:type="spellStart"/>
      <w:r>
        <w:t>decarbonization</w:t>
      </w:r>
      <w:proofErr w:type="spellEnd"/>
      <w:r>
        <w:t xml:space="preserve"> of </w:t>
      </w:r>
      <w:del w:id="973" w:author="Patrick" w:date="2016-10-25T10:52:00Z">
        <w:r w:rsidDel="002A2E8B">
          <w:delText xml:space="preserve">the </w:delText>
        </w:r>
      </w:del>
      <w:r>
        <w:t xml:space="preserve">state economies has been driven by two forces: </w:t>
      </w:r>
      <w:ins w:id="974" w:author="Patrick" w:date="2016-10-25T10:53:00Z">
        <w:r w:rsidR="002A2E8B">
          <w:t xml:space="preserve">the </w:t>
        </w:r>
      </w:ins>
      <w:r>
        <w:t xml:space="preserve">change in the energy intensity of the economy and </w:t>
      </w:r>
      <w:ins w:id="975" w:author="Patrick" w:date="2016-10-25T10:53:00Z">
        <w:r w:rsidR="002A2E8B">
          <w:t xml:space="preserve">the </w:t>
        </w:r>
      </w:ins>
      <w:r>
        <w:t>change in the carbon intensity of the energy supply.</w:t>
      </w:r>
      <w:r>
        <w:rPr>
          <w:rStyle w:val="EndnoteReference"/>
        </w:rPr>
        <w:endnoteReference w:id="41"/>
      </w:r>
      <w:r>
        <w:t xml:space="preserve"> </w:t>
      </w:r>
      <w:del w:id="976" w:author="Patrick" w:date="2016-10-25T10:53:00Z">
        <w:r w:rsidDel="002A2E8B">
          <w:delText>In keeping with this, a</w:delText>
        </w:r>
      </w:del>
      <w:ins w:id="977" w:author="Patrick" w:date="2016-10-25T10:53:00Z">
        <w:r w:rsidR="002A2E8B">
          <w:t>A</w:t>
        </w:r>
      </w:ins>
      <w:r>
        <w:t xml:space="preserve">t least 14 states and the District of Columbia, </w:t>
      </w:r>
      <w:del w:id="978" w:author="Patrick" w:date="2016-10-25T10:53:00Z">
        <w:r w:rsidDel="002A2E8B">
          <w:delText xml:space="preserve">for example, </w:delText>
        </w:r>
      </w:del>
      <w:r>
        <w:t xml:space="preserve">have been decarbonizing their economies at rates </w:t>
      </w:r>
      <w:ins w:id="979" w:author="Patrick" w:date="2016-10-25T10:55:00Z">
        <w:r w:rsidR="003C0FB3">
          <w:t>above</w:t>
        </w:r>
      </w:ins>
      <w:ins w:id="980" w:author="Patrick" w:date="2016-10-25T10:54:00Z">
        <w:r w:rsidR="003C0FB3">
          <w:t xml:space="preserve"> the national rate </w:t>
        </w:r>
      </w:ins>
      <w:del w:id="981" w:author="Patrick" w:date="2016-10-25T10:54:00Z">
        <w:r w:rsidDel="003C0FB3">
          <w:delText xml:space="preserve">that meet and exceed the nation’s current actual rate of 2.3 percent a year </w:delText>
        </w:r>
      </w:del>
      <w:r>
        <w:t>and sometimes approach</w:t>
      </w:r>
      <w:ins w:id="982" w:author="Patrick" w:date="2016-10-25T10:54:00Z">
        <w:r w:rsidR="003C0FB3">
          <w:t>ing</w:t>
        </w:r>
      </w:ins>
      <w:r>
        <w:t xml:space="preserve"> the needed rate of 4</w:t>
      </w:r>
      <w:ins w:id="983" w:author="Patrick" w:date="2016-10-25T10:55:00Z">
        <w:r w:rsidR="003C0FB3">
          <w:t>.3</w:t>
        </w:r>
      </w:ins>
      <w:r>
        <w:t xml:space="preserve"> percent.</w:t>
      </w:r>
      <w:r w:rsidR="007C4678">
        <w:t xml:space="preserve"> </w:t>
      </w:r>
      <w:r>
        <w:t>At 3.7 percent, 3.3</w:t>
      </w:r>
      <w:r w:rsidRPr="0094054F">
        <w:t xml:space="preserve"> </w:t>
      </w:r>
      <w:r>
        <w:t xml:space="preserve">percent, </w:t>
      </w:r>
      <w:r w:rsidRPr="0094054F">
        <w:t>3.</w:t>
      </w:r>
      <w:r>
        <w:t>0</w:t>
      </w:r>
      <w:r w:rsidRPr="0094054F">
        <w:t xml:space="preserve"> </w:t>
      </w:r>
      <w:r>
        <w:t xml:space="preserve">percent, and 2.8 percent, for example, </w:t>
      </w:r>
      <w:r>
        <w:rPr>
          <w:b/>
        </w:rPr>
        <w:t>North Dakota,</w:t>
      </w:r>
      <w:r>
        <w:t xml:space="preserve"> </w:t>
      </w:r>
      <w:r w:rsidRPr="00C64685">
        <w:rPr>
          <w:b/>
        </w:rPr>
        <w:t>the</w:t>
      </w:r>
      <w:r>
        <w:t xml:space="preserve"> </w:t>
      </w:r>
      <w:r w:rsidRPr="00B05C16">
        <w:rPr>
          <w:b/>
        </w:rPr>
        <w:t xml:space="preserve">District of Columbia, </w:t>
      </w:r>
      <w:r>
        <w:rPr>
          <w:b/>
        </w:rPr>
        <w:t>Alaska</w:t>
      </w:r>
      <w:ins w:id="984" w:author="Patrick" w:date="2016-10-25T10:58:00Z">
        <w:r w:rsidR="003C0FB3">
          <w:rPr>
            <w:b/>
          </w:rPr>
          <w:t>,</w:t>
        </w:r>
      </w:ins>
      <w:r>
        <w:t xml:space="preserve"> and </w:t>
      </w:r>
      <w:r w:rsidRPr="00FC1BAF">
        <w:rPr>
          <w:b/>
        </w:rPr>
        <w:t>Maryland</w:t>
      </w:r>
      <w:r>
        <w:t xml:space="preserve"> </w:t>
      </w:r>
      <w:del w:id="985" w:author="Patrick" w:date="2016-10-25T10:58:00Z">
        <w:r w:rsidDel="003C0FB3">
          <w:delText xml:space="preserve">saw </w:delText>
        </w:r>
      </w:del>
      <w:ins w:id="986" w:author="Patrick" w:date="2016-10-25T10:58:00Z">
        <w:r w:rsidR="003C0FB3">
          <w:t xml:space="preserve">accomplished </w:t>
        </w:r>
      </w:ins>
      <w:r>
        <w:t xml:space="preserve">the biggest average annual reductions in carbon intensity between 2000 and 2014 and come close to meeting the 4.3 percent a year mark. The District of Columbia, for example, a city, has been able to lead the nation in </w:t>
      </w:r>
      <w:proofErr w:type="spellStart"/>
      <w:r>
        <w:t>decarbonization</w:t>
      </w:r>
      <w:proofErr w:type="spellEnd"/>
      <w:r>
        <w:t xml:space="preserve"> thanks to a combination of density, progressive energy policies, and fast growth across its relatively low-carbon service industries.</w:t>
      </w:r>
      <w:r>
        <w:rPr>
          <w:rStyle w:val="EndnoteReference"/>
        </w:rPr>
        <w:endnoteReference w:id="42"/>
      </w:r>
      <w:r>
        <w:t xml:space="preserve"> Maryland</w:t>
      </w:r>
      <w:del w:id="990" w:author="Patrick" w:date="2016-10-25T10:59:00Z">
        <w:r w:rsidDel="003C0FB3">
          <w:delText>, similarly,</w:delText>
        </w:r>
      </w:del>
      <w:r>
        <w:t xml:space="preserve"> has achieved its rapid rate of </w:t>
      </w:r>
      <w:proofErr w:type="spellStart"/>
      <w:r>
        <w:t>decarbonization</w:t>
      </w:r>
      <w:proofErr w:type="spellEnd"/>
      <w:r>
        <w:t xml:space="preserve"> thanks to significant change in its energy intensity.</w:t>
      </w:r>
      <w:r w:rsidR="007C4678">
        <w:t xml:space="preserve"> </w:t>
      </w:r>
      <w:r>
        <w:t>Maryland’s economy is not energy intensive: service industries contribute two-thirds to the state's GDP</w:t>
      </w:r>
      <w:del w:id="991" w:author="Patrick" w:date="2016-10-25T10:59:00Z">
        <w:r w:rsidDel="003C0FB3">
          <w:delText>,</w:delText>
        </w:r>
      </w:del>
      <w:r>
        <w:t xml:space="preserve"> while manufacturing, including the manufacture of chemicals and electronics, contributes less than 6 percent</w:t>
      </w:r>
      <w:del w:id="992" w:author="Patrick" w:date="2016-10-25T10:59:00Z">
        <w:r w:rsidDel="003C0FB3">
          <w:delText xml:space="preserve"> to the state's GDP</w:delText>
        </w:r>
      </w:del>
      <w:r>
        <w:t>.</w:t>
      </w:r>
      <w:r>
        <w:rPr>
          <w:rStyle w:val="EndnoteReference"/>
        </w:rPr>
        <w:endnoteReference w:id="43"/>
      </w:r>
      <w:r>
        <w:t xml:space="preserve"> </w:t>
      </w:r>
      <w:del w:id="994" w:author="Patrick" w:date="2016-10-25T11:00:00Z">
        <w:r w:rsidDel="003C0FB3">
          <w:delText>(</w:delText>
        </w:r>
      </w:del>
      <w:r>
        <w:t xml:space="preserve">North Dakota’s </w:t>
      </w:r>
      <w:proofErr w:type="spellStart"/>
      <w:r>
        <w:t>decarbonization</w:t>
      </w:r>
      <w:proofErr w:type="spellEnd"/>
      <w:r>
        <w:t xml:space="preserve"> is in some ways deceptive and cautionary as it has been driven more by large oil and gas shipments from its </w:t>
      </w:r>
      <w:del w:id="995" w:author="Patrick" w:date="2016-10-26T09:40:00Z">
        <w:r w:rsidDel="001E215A">
          <w:delText>“</w:delText>
        </w:r>
      </w:del>
      <w:r>
        <w:t>fracking</w:t>
      </w:r>
      <w:del w:id="996" w:author="Patrick" w:date="2016-10-26T09:40:00Z">
        <w:r w:rsidDel="001E215A">
          <w:delText>”</w:delText>
        </w:r>
      </w:del>
      <w:r>
        <w:t xml:space="preserve"> rigs than by a modest shift in its electricity mix from coal to wind energy.</w:t>
      </w:r>
      <w:del w:id="997" w:author="Patrick" w:date="2016-10-25T11:00:00Z">
        <w:r w:rsidDel="003C0FB3">
          <w:delText>)</w:delText>
        </w:r>
      </w:del>
      <w:r>
        <w:t xml:space="preserve"> By contrast, </w:t>
      </w:r>
      <w:r w:rsidRPr="00B05C16">
        <w:rPr>
          <w:b/>
        </w:rPr>
        <w:t>Missouri</w:t>
      </w:r>
      <w:r>
        <w:rPr>
          <w:b/>
        </w:rPr>
        <w:t xml:space="preserve"> </w:t>
      </w:r>
      <w:r w:rsidRPr="0094054F">
        <w:t>(0.4 percent)</w:t>
      </w:r>
      <w:r>
        <w:t xml:space="preserve">, </w:t>
      </w:r>
      <w:r w:rsidRPr="00D12547">
        <w:rPr>
          <w:b/>
        </w:rPr>
        <w:t>Mississippi</w:t>
      </w:r>
      <w:r>
        <w:t xml:space="preserve"> (0.6</w:t>
      </w:r>
      <w:r w:rsidRPr="0094054F">
        <w:t xml:space="preserve"> percent), </w:t>
      </w:r>
      <w:r>
        <w:rPr>
          <w:b/>
        </w:rPr>
        <w:t>Nebraska</w:t>
      </w:r>
      <w:r>
        <w:t xml:space="preserve"> (0.6 percent), and </w:t>
      </w:r>
      <w:r w:rsidRPr="00D33923">
        <w:rPr>
          <w:b/>
        </w:rPr>
        <w:t>Illinois</w:t>
      </w:r>
      <w:r>
        <w:t xml:space="preserve"> (0.7 percent) </w:t>
      </w:r>
      <w:del w:id="998" w:author="Patrick" w:date="2016-10-25T11:01:00Z">
        <w:r w:rsidDel="003C0FB3">
          <w:delText xml:space="preserve">were </w:delText>
        </w:r>
      </w:del>
      <w:ins w:id="999" w:author="Patrick" w:date="2016-10-25T11:01:00Z">
        <w:r w:rsidR="003C0FB3">
          <w:t xml:space="preserve">have </w:t>
        </w:r>
      </w:ins>
      <w:r>
        <w:t xml:space="preserve">barely </w:t>
      </w:r>
      <w:del w:id="1000" w:author="Patrick" w:date="2016-10-25T11:01:00Z">
        <w:r w:rsidDel="003C0FB3">
          <w:delText xml:space="preserve">decarbonizing </w:delText>
        </w:r>
      </w:del>
      <w:ins w:id="1001" w:author="Patrick" w:date="2016-10-25T11:01:00Z">
        <w:r w:rsidR="003C0FB3">
          <w:t xml:space="preserve">decarbonized </w:t>
        </w:r>
      </w:ins>
      <w:r>
        <w:t>their economies at all</w:t>
      </w:r>
      <w:del w:id="1002" w:author="Patrick" w:date="2016-10-25T11:01:00Z">
        <w:r w:rsidDel="003C0FB3">
          <w:delText>, and have hardly begun the needed transition</w:delText>
        </w:r>
      </w:del>
      <w:r>
        <w:t xml:space="preserve">. </w:t>
      </w:r>
      <w:del w:id="1003" w:author="Patrick" w:date="2016-10-25T11:01:00Z">
        <w:r w:rsidDel="003C0FB3">
          <w:delText xml:space="preserve">All of this goes to show that </w:delText>
        </w:r>
      </w:del>
      <w:ins w:id="1004" w:author="Patrick" w:date="2016-10-25T11:01:00Z">
        <w:r w:rsidR="003C0FB3">
          <w:t xml:space="preserve">In short, </w:t>
        </w:r>
      </w:ins>
      <w:r>
        <w:t xml:space="preserve">all states will need to do significantly more to decarbonize their economies so that they can contribute to the national </w:t>
      </w:r>
      <w:proofErr w:type="spellStart"/>
      <w:r>
        <w:t>decarbonization</w:t>
      </w:r>
      <w:proofErr w:type="spellEnd"/>
      <w:r>
        <w:t xml:space="preserve"> target of 4.3 percent per year going forward. </w:t>
      </w:r>
    </w:p>
    <w:p w14:paraId="56309857" w14:textId="21512B42" w:rsidR="00662993" w:rsidRDefault="00662993" w:rsidP="00E20218">
      <w:pPr>
        <w:pStyle w:val="ListParagraph"/>
        <w:ind w:left="0"/>
      </w:pPr>
    </w:p>
    <w:p w14:paraId="77DD8A4F" w14:textId="57A56A51" w:rsidR="00662993" w:rsidRPr="00745EC5" w:rsidRDefault="00662993" w:rsidP="00E20218">
      <w:pPr>
        <w:pStyle w:val="ListParagraph"/>
        <w:ind w:left="0"/>
        <w:rPr>
          <w:color w:val="0000FF"/>
        </w:rPr>
      </w:pPr>
      <w:r w:rsidRPr="00745EC5">
        <w:rPr>
          <w:color w:val="0000FF"/>
        </w:rPr>
        <w:t>Figure 6: Insert state carbon intensity numbers 2000-2014</w:t>
      </w:r>
    </w:p>
    <w:p w14:paraId="41F53ACC" w14:textId="77777777" w:rsidR="00662993" w:rsidRPr="00A45DF9" w:rsidRDefault="00662993" w:rsidP="00E20218">
      <w:pPr>
        <w:pStyle w:val="ListParagraph"/>
        <w:ind w:left="0"/>
      </w:pPr>
    </w:p>
    <w:p w14:paraId="2393C46E" w14:textId="30683D11" w:rsidR="00662993" w:rsidDel="003C0FB3" w:rsidRDefault="00662993" w:rsidP="0031450E">
      <w:pPr>
        <w:jc w:val="center"/>
        <w:rPr>
          <w:del w:id="1005" w:author="Patrick" w:date="2016-10-25T11:02:00Z"/>
        </w:rPr>
      </w:pPr>
      <w:del w:id="1006" w:author="Patrick" w:date="2016-10-25T11:02:00Z">
        <w:r w:rsidDel="003C0FB3">
          <w:delText>***</w:delText>
        </w:r>
      </w:del>
    </w:p>
    <w:p w14:paraId="2319BD5B" w14:textId="1A18B48F" w:rsidR="00E20218" w:rsidRPr="00E20218" w:rsidRDefault="0025118E" w:rsidP="00596290">
      <w:pPr>
        <w:rPr>
          <w:ins w:id="1007" w:author="Patrick" w:date="2016-10-24T09:57:00Z"/>
          <w:b/>
          <w:sz w:val="28"/>
          <w:szCs w:val="28"/>
        </w:rPr>
      </w:pPr>
      <w:ins w:id="1008" w:author="Patrick" w:date="2016-10-25T11:17:00Z">
        <w:r>
          <w:rPr>
            <w:b/>
            <w:sz w:val="28"/>
            <w:szCs w:val="28"/>
          </w:rPr>
          <w:t xml:space="preserve">What </w:t>
        </w:r>
      </w:ins>
      <w:ins w:id="1009" w:author="Patrick" w:date="2016-10-26T06:56:00Z">
        <w:r w:rsidR="00785506">
          <w:rPr>
            <w:b/>
            <w:sz w:val="28"/>
            <w:szCs w:val="28"/>
          </w:rPr>
          <w:t>need</w:t>
        </w:r>
      </w:ins>
      <w:ins w:id="1010" w:author="Patrick" w:date="2016-10-26T09:16:00Z">
        <w:r w:rsidR="003D3A95">
          <w:rPr>
            <w:b/>
            <w:sz w:val="28"/>
            <w:szCs w:val="28"/>
          </w:rPr>
          <w:t>s</w:t>
        </w:r>
      </w:ins>
      <w:ins w:id="1011" w:author="Patrick" w:date="2016-10-26T06:56:00Z">
        <w:r w:rsidR="00785506">
          <w:rPr>
            <w:b/>
            <w:sz w:val="28"/>
            <w:szCs w:val="28"/>
          </w:rPr>
          <w:t xml:space="preserve"> to</w:t>
        </w:r>
      </w:ins>
      <w:ins w:id="1012" w:author="Patrick" w:date="2016-10-25T11:18:00Z">
        <w:r>
          <w:rPr>
            <w:b/>
            <w:sz w:val="28"/>
            <w:szCs w:val="28"/>
          </w:rPr>
          <w:t xml:space="preserve"> </w:t>
        </w:r>
      </w:ins>
      <w:ins w:id="1013" w:author="Patrick" w:date="2016-10-25T11:17:00Z">
        <w:r>
          <w:rPr>
            <w:b/>
            <w:sz w:val="28"/>
            <w:szCs w:val="28"/>
          </w:rPr>
          <w:t>happen next?</w:t>
        </w:r>
      </w:ins>
    </w:p>
    <w:p w14:paraId="55529594" w14:textId="29FB705F" w:rsidR="00662993" w:rsidRDefault="00662993" w:rsidP="00596290">
      <w:r>
        <w:lastRenderedPageBreak/>
        <w:t xml:space="preserve">The data on decoupling across all 50 U.S. states and the District of Columbia </w:t>
      </w:r>
      <w:del w:id="1014" w:author="Patrick" w:date="2016-10-25T11:03:00Z">
        <w:r w:rsidDel="003C0FB3">
          <w:delText xml:space="preserve">are important because they </w:delText>
        </w:r>
      </w:del>
      <w:r>
        <w:t>add to the accumulating evidence that places can sever the historical link between economic growth and carbon emissions.</w:t>
      </w:r>
      <w:r w:rsidR="007C4678">
        <w:t xml:space="preserve"> </w:t>
      </w:r>
    </w:p>
    <w:p w14:paraId="5C4130B2" w14:textId="1A21A0ED" w:rsidR="00662993" w:rsidRDefault="00662993" w:rsidP="00596290">
      <w:r>
        <w:t xml:space="preserve">Much more rigorous analysis is needed to understand the many factors that are shaping decoupling state by state and city by city—including policy and </w:t>
      </w:r>
      <w:del w:id="1015" w:author="Patrick" w:date="2016-10-25T11:03:00Z">
        <w:r w:rsidDel="003C0FB3">
          <w:delText xml:space="preserve">fuel </w:delText>
        </w:r>
      </w:del>
      <w:ins w:id="1016" w:author="Patrick" w:date="2016-10-25T11:03:00Z">
        <w:r w:rsidR="003C0FB3">
          <w:t>fuel-</w:t>
        </w:r>
      </w:ins>
      <w:r>
        <w:t>sourcing decisions.</w:t>
      </w:r>
    </w:p>
    <w:p w14:paraId="4BF60603" w14:textId="0DA6033D" w:rsidR="00662993" w:rsidRDefault="00662993" w:rsidP="00596290">
      <w:r>
        <w:t xml:space="preserve">Nevertheless, these data represent an encouraging development: </w:t>
      </w:r>
      <w:del w:id="1017" w:author="Patrick" w:date="2016-10-25T11:03:00Z">
        <w:r w:rsidDel="003C0FB3">
          <w:delText xml:space="preserve">They highlight the power of </w:delText>
        </w:r>
      </w:del>
      <w:r>
        <w:t xml:space="preserve">fuel change, technology change, and public policy </w:t>
      </w:r>
      <w:del w:id="1018" w:author="Patrick" w:date="2016-10-25T11:03:00Z">
        <w:r w:rsidDel="003C0FB3">
          <w:delText xml:space="preserve">to </w:delText>
        </w:r>
      </w:del>
      <w:ins w:id="1019" w:author="Patrick" w:date="2016-10-25T11:03:00Z">
        <w:r w:rsidR="003C0FB3">
          <w:t xml:space="preserve">can </w:t>
        </w:r>
      </w:ins>
      <w:r>
        <w:t>reduce in relatively short order the emissions required to generate each unit of economic output.</w:t>
      </w:r>
      <w:r w:rsidR="007C4678">
        <w:t xml:space="preserve"> </w:t>
      </w:r>
      <w:del w:id="1020" w:author="Patrick" w:date="2016-10-25T11:04:00Z">
        <w:r w:rsidDel="003C0FB3">
          <w:delText>In so doing, t</w:delText>
        </w:r>
      </w:del>
      <w:ins w:id="1021" w:author="Patrick" w:date="2016-10-25T11:04:00Z">
        <w:r w:rsidR="003C0FB3">
          <w:t>T</w:t>
        </w:r>
      </w:ins>
      <w:r>
        <w:t>he trends detailed here highlight genuine progress toward environmental responsibility.</w:t>
      </w:r>
    </w:p>
    <w:p w14:paraId="385189C4" w14:textId="74137FF5" w:rsidR="00662993" w:rsidRDefault="00662993" w:rsidP="00596290">
      <w:del w:id="1022" w:author="Patrick" w:date="2016-10-25T11:07:00Z">
        <w:r w:rsidDel="00545552">
          <w:delText>With that said</w:delText>
        </w:r>
      </w:del>
      <w:ins w:id="1023" w:author="Patrick" w:date="2016-10-25T11:07:00Z">
        <w:r w:rsidR="00545552">
          <w:t>Yet in terms of the challenge ahead</w:t>
        </w:r>
      </w:ins>
      <w:r>
        <w:t>, the shift toward</w:t>
      </w:r>
      <w:del w:id="1024" w:author="Patrick" w:date="2016-10-25T11:07:00Z">
        <w:r w:rsidDel="00545552">
          <w:delText>s</w:delText>
        </w:r>
      </w:del>
      <w:r>
        <w:t xml:space="preserve"> decoupling across a majority of U.S. states can only be viewed as </w:t>
      </w:r>
      <w:del w:id="1025" w:author="Patrick" w:date="2016-10-25T11:07:00Z">
        <w:r w:rsidDel="00545552">
          <w:delText>an initial start towards the needed levels of decarbonization</w:delText>
        </w:r>
      </w:del>
      <w:ins w:id="1026" w:author="Patrick" w:date="2016-10-25T11:07:00Z">
        <w:r w:rsidR="00545552">
          <w:t>a beginning</w:t>
        </w:r>
      </w:ins>
      <w:r>
        <w:t>.</w:t>
      </w:r>
      <w:r w:rsidR="007C4678">
        <w:t xml:space="preserve"> </w:t>
      </w:r>
      <w:r>
        <w:t>For one thing, not enough states are making enough progress at decarbonizing their economies.</w:t>
      </w:r>
      <w:r w:rsidR="007C4678">
        <w:t xml:space="preserve"> </w:t>
      </w:r>
      <w:r>
        <w:t xml:space="preserve">For another, what progress has been made has been made largely thanks to the one-time opportunity of switching to natural gas, which </w:t>
      </w:r>
      <w:del w:id="1027" w:author="Patrick" w:date="2016-10-25T11:08:00Z">
        <w:r w:rsidDel="00545552">
          <w:delText xml:space="preserve">remains </w:delText>
        </w:r>
      </w:del>
      <w:ins w:id="1028" w:author="Patrick" w:date="2016-10-25T11:08:00Z">
        <w:r w:rsidR="00545552">
          <w:t xml:space="preserve">is </w:t>
        </w:r>
      </w:ins>
      <w:r>
        <w:t>an interim fuel</w:t>
      </w:r>
      <w:ins w:id="1029" w:author="Patrick" w:date="2016-10-25T11:08:00Z">
        <w:r w:rsidR="00545552">
          <w:t xml:space="preserve"> and</w:t>
        </w:r>
      </w:ins>
      <w:del w:id="1030" w:author="Patrick" w:date="2016-10-25T11:08:00Z">
        <w:r w:rsidDel="00545552">
          <w:delText>,</w:delText>
        </w:r>
      </w:del>
      <w:r>
        <w:t xml:space="preserve"> not a zero-carbon solution.</w:t>
      </w:r>
    </w:p>
    <w:p w14:paraId="2B1EF487" w14:textId="47C24CA5" w:rsidR="00662993" w:rsidDel="00545552" w:rsidRDefault="00545552" w:rsidP="00545552">
      <w:pPr>
        <w:rPr>
          <w:del w:id="1031" w:author="Patrick" w:date="2016-10-25T11:12:00Z"/>
        </w:rPr>
      </w:pPr>
      <w:ins w:id="1032" w:author="Patrick" w:date="2016-10-25T11:10:00Z">
        <w:r>
          <w:t>T</w:t>
        </w:r>
      </w:ins>
      <w:ins w:id="1033" w:author="Patrick" w:date="2016-10-25T11:12:00Z">
        <w:r>
          <w:t>he essential</w:t>
        </w:r>
      </w:ins>
      <w:ins w:id="1034" w:author="Patrick" w:date="2016-10-25T11:10:00Z">
        <w:r>
          <w:t xml:space="preserve"> next step</w:t>
        </w:r>
      </w:ins>
      <w:ins w:id="1035" w:author="Patrick" w:date="2016-10-25T11:12:00Z">
        <w:r>
          <w:t xml:space="preserve"> is </w:t>
        </w:r>
      </w:ins>
      <w:del w:id="1036" w:author="Patrick" w:date="2016-10-25T11:12:00Z">
        <w:r w:rsidR="00662993" w:rsidDel="00545552">
          <w:delText xml:space="preserve">Given that, the scale of the needed work ahead underscores the need for </w:delText>
        </w:r>
      </w:del>
      <w:r w:rsidR="00662993">
        <w:t>greatly increased policy action and much stronger investments in technology innovation</w:t>
      </w:r>
      <w:ins w:id="1037" w:author="Patrick" w:date="2016-10-26T10:24:00Z">
        <w:r w:rsidR="00C200F1">
          <w:t xml:space="preserve">, </w:t>
        </w:r>
      </w:ins>
      <w:del w:id="1038" w:author="Patrick" w:date="2016-10-25T11:12:00Z">
        <w:r w:rsidR="00662993" w:rsidDel="00545552">
          <w:delText xml:space="preserve">. </w:delText>
        </w:r>
      </w:del>
    </w:p>
    <w:p w14:paraId="00A92A96" w14:textId="04032465" w:rsidR="00662993" w:rsidRDefault="00662993">
      <w:del w:id="1039" w:author="Patrick" w:date="2016-10-25T11:12:00Z">
        <w:r w:rsidDel="00545552">
          <w:delText>Smart and aggressive policies actions are going to be essential</w:delText>
        </w:r>
      </w:del>
      <w:del w:id="1040" w:author="Patrick" w:date="2016-10-26T10:24:00Z">
        <w:r w:rsidDel="00C200F1">
          <w:delText>—</w:delText>
        </w:r>
      </w:del>
      <w:r>
        <w:t>both at the state and federal levels.</w:t>
      </w:r>
      <w:r w:rsidRPr="00534CFA">
        <w:t xml:space="preserve"> </w:t>
      </w:r>
    </w:p>
    <w:p w14:paraId="5D97AE17" w14:textId="737AB996" w:rsidR="00662993" w:rsidRDefault="00662993" w:rsidP="00596290">
      <w:r>
        <w:t>At the federal level, the strong relationship between coal consumption and carbon emissions highlights the importance of effectively implementing the Environmental Protection Agency’s Clean Power Plan</w:t>
      </w:r>
      <w:del w:id="1041" w:author="Patrick" w:date="2016-10-25T11:13:00Z">
        <w:r w:rsidDel="00545552">
          <w:delText xml:space="preserve"> (CPP)</w:delText>
        </w:r>
      </w:del>
      <w:r>
        <w:t>.</w:t>
      </w:r>
      <w:r w:rsidR="007C4678">
        <w:t xml:space="preserve"> </w:t>
      </w:r>
      <w:r>
        <w:t xml:space="preserve">Continuing to reduce states’ use of coal generation and managing the continued retirement of </w:t>
      </w:r>
      <w:del w:id="1042" w:author="Patrick" w:date="2016-10-25T11:13:00Z">
        <w:r w:rsidDel="00545552">
          <w:delText xml:space="preserve">the </w:delText>
        </w:r>
      </w:del>
      <w:r>
        <w:t>coal plants is a critical first step toward transforming the power system.</w:t>
      </w:r>
      <w:r w:rsidR="007C4678">
        <w:t xml:space="preserve"> </w:t>
      </w:r>
      <w:commentRangeStart w:id="1043"/>
      <w:r>
        <w:t>At the same time</w:t>
      </w:r>
      <w:commentRangeEnd w:id="1043"/>
      <w:r w:rsidR="00C200F1">
        <w:rPr>
          <w:rStyle w:val="CommentReference"/>
        </w:rPr>
        <w:commentReference w:id="1043"/>
      </w:r>
      <w:r>
        <w:t xml:space="preserve">, the importance of nuclear power in many states’ progress combined with the continued reluctance of the private sector to invest in </w:t>
      </w:r>
      <w:del w:id="1044" w:author="Patrick" w:date="2016-10-25T11:13:00Z">
        <w:r w:rsidDel="00545552">
          <w:delText xml:space="preserve">it </w:delText>
        </w:r>
      </w:del>
      <w:ins w:id="1045" w:author="Patrick" w:date="2016-10-25T11:13:00Z">
        <w:r w:rsidR="00545552">
          <w:t xml:space="preserve">nuclear, </w:t>
        </w:r>
      </w:ins>
      <w:r>
        <w:t>given the low price of natural gas</w:t>
      </w:r>
      <w:ins w:id="1046" w:author="Patrick" w:date="2016-10-25T11:14:00Z">
        <w:r w:rsidR="00545552">
          <w:t>,</w:t>
        </w:r>
      </w:ins>
      <w:r>
        <w:t xml:space="preserve"> underscores the need for strong federal engagement.</w:t>
      </w:r>
      <w:r w:rsidR="007C4678">
        <w:t xml:space="preserve"> </w:t>
      </w:r>
      <w:commentRangeStart w:id="1047"/>
      <w:ins w:id="1048" w:author="Patrick" w:date="2016-10-25T11:17:00Z">
        <w:r w:rsidR="0025118E">
          <w:t>Much innovation in business models and economic efficiency is going to be needed to help the nation’s existing fleet of nuclear plants survive.</w:t>
        </w:r>
        <w:commentRangeEnd w:id="1047"/>
        <w:r w:rsidR="0025118E">
          <w:rPr>
            <w:rStyle w:val="CommentReference"/>
          </w:rPr>
          <w:commentReference w:id="1047"/>
        </w:r>
        <w:r w:rsidR="0025118E">
          <w:t xml:space="preserve"> </w:t>
        </w:r>
      </w:ins>
      <w:r>
        <w:t xml:space="preserve">Federal authorities should take steps—in partnership with state and local regulatory authorities—to </w:t>
      </w:r>
      <w:del w:id="1049" w:author="Patrick" w:date="2016-10-25T11:14:00Z">
        <w:r w:rsidDel="0025118E">
          <w:delText xml:space="preserve">ensure with </w:delText>
        </w:r>
      </w:del>
      <w:ins w:id="1050" w:author="Patrick" w:date="2016-10-25T11:14:00Z">
        <w:r w:rsidR="0025118E">
          <w:t xml:space="preserve">use </w:t>
        </w:r>
      </w:ins>
      <w:r>
        <w:t xml:space="preserve">production payments and other supports </w:t>
      </w:r>
      <w:del w:id="1051" w:author="Patrick" w:date="2016-10-25T11:14:00Z">
        <w:r w:rsidDel="0025118E">
          <w:delText xml:space="preserve">both </w:delText>
        </w:r>
      </w:del>
      <w:ins w:id="1052" w:author="Patrick" w:date="2016-10-25T11:14:00Z">
        <w:r w:rsidR="0025118E">
          <w:t xml:space="preserve">to ensure </w:t>
        </w:r>
      </w:ins>
      <w:r>
        <w:t xml:space="preserve">the continued operation of </w:t>
      </w:r>
      <w:del w:id="1053" w:author="Patrick" w:date="2016-10-25T11:14:00Z">
        <w:r w:rsidDel="0025118E">
          <w:delText xml:space="preserve">the </w:delText>
        </w:r>
      </w:del>
      <w:del w:id="1054" w:author="Patrick" w:date="2016-10-25T11:15:00Z">
        <w:r w:rsidDel="0025118E">
          <w:delText xml:space="preserve">existing U.S. fleet </w:delText>
        </w:r>
      </w:del>
      <w:ins w:id="1055" w:author="Patrick" w:date="2016-10-25T11:15:00Z">
        <w:r w:rsidR="0025118E">
          <w:t xml:space="preserve">plants </w:t>
        </w:r>
      </w:ins>
      <w:r>
        <w:t>and the possibility of new plants coming on line</w:t>
      </w:r>
      <w:commentRangeStart w:id="1056"/>
      <w:del w:id="1057" w:author="Patrick" w:date="2016-10-25T11:15:00Z">
        <w:r w:rsidDel="0025118E">
          <w:delText>, all subject to continued compliance with prevailing safety and environmental rules</w:delText>
        </w:r>
      </w:del>
      <w:commentRangeEnd w:id="1056"/>
      <w:r w:rsidR="0025118E">
        <w:rPr>
          <w:rStyle w:val="CommentReference"/>
        </w:rPr>
        <w:commentReference w:id="1056"/>
      </w:r>
      <w:r>
        <w:t>.</w:t>
      </w:r>
      <w:del w:id="1058" w:author="Patrick" w:date="2016-10-25T11:15:00Z">
        <w:r w:rsidDel="0025118E">
          <w:delText xml:space="preserve"> </w:delText>
        </w:r>
      </w:del>
      <w:r>
        <w:rPr>
          <w:rStyle w:val="EndnoteReference"/>
        </w:rPr>
        <w:endnoteReference w:id="44"/>
      </w:r>
      <w:r>
        <w:t xml:space="preserve"> </w:t>
      </w:r>
      <w:del w:id="1064" w:author="Patrick" w:date="2016-10-25T11:17:00Z">
        <w:r w:rsidDel="0025118E">
          <w:delText>Much innovation in business models and economic efficiency is going to be needed to help the nation’s existing fleet of nuclear plants survive.</w:delText>
        </w:r>
      </w:del>
    </w:p>
    <w:p w14:paraId="1EFE9A66" w14:textId="6907B781" w:rsidR="00662993" w:rsidRDefault="00662993" w:rsidP="00596290">
      <w:del w:id="1065" w:author="Patrick" w:date="2016-10-26T06:59:00Z">
        <w:r w:rsidDel="00785506">
          <w:delText xml:space="preserve">At the state level, </w:delText>
        </w:r>
        <w:commentRangeStart w:id="1066"/>
        <w:r w:rsidDel="00785506">
          <w:delText>which is inordinately important in managing emissions given America’s federalism,</w:delText>
        </w:r>
      </w:del>
      <w:commentRangeEnd w:id="1066"/>
      <w:r w:rsidR="00785506">
        <w:rPr>
          <w:rStyle w:val="CommentReference"/>
        </w:rPr>
        <w:commentReference w:id="1066"/>
      </w:r>
      <w:del w:id="1068" w:author="Patrick" w:date="2016-10-26T06:59:00Z">
        <w:r w:rsidDel="00785506">
          <w:delText xml:space="preserve"> many other p</w:delText>
        </w:r>
      </w:del>
      <w:ins w:id="1069" w:author="Patrick" w:date="2016-10-26T06:59:00Z">
        <w:r w:rsidR="00785506">
          <w:t>P</w:t>
        </w:r>
      </w:ins>
      <w:r>
        <w:t xml:space="preserve">olicy choices </w:t>
      </w:r>
      <w:ins w:id="1070" w:author="Patrick" w:date="2016-10-26T06:59:00Z">
        <w:r w:rsidR="00785506">
          <w:t xml:space="preserve">at the state level </w:t>
        </w:r>
      </w:ins>
      <w:r>
        <w:t>are going to be equally important.</w:t>
      </w:r>
      <w:r w:rsidR="007C4678">
        <w:t xml:space="preserve"> </w:t>
      </w:r>
      <w:r>
        <w:t>Renewable portfolio standards</w:t>
      </w:r>
      <w:del w:id="1071" w:author="Patrick" w:date="2016-10-26T07:01:00Z">
        <w:r w:rsidDel="00785506">
          <w:delText xml:space="preserve"> (RPS)</w:delText>
        </w:r>
      </w:del>
      <w:r>
        <w:t>, for example, have already played an important role in increasing the production of energy from renewable sources in many states.</w:t>
      </w:r>
      <w:r>
        <w:rPr>
          <w:rStyle w:val="EndnoteReference"/>
        </w:rPr>
        <w:endnoteReference w:id="45"/>
      </w:r>
      <w:r w:rsidR="007C4678">
        <w:t xml:space="preserve"> </w:t>
      </w:r>
      <w:r>
        <w:t xml:space="preserve">Looking forward, the important role of nuclear power in </w:t>
      </w:r>
      <w:proofErr w:type="spellStart"/>
      <w:r>
        <w:t>decarbonization</w:t>
      </w:r>
      <w:proofErr w:type="spellEnd"/>
      <w:r>
        <w:t xml:space="preserve"> underscores the importance of state-level regulatory support</w:t>
      </w:r>
      <w:del w:id="1074" w:author="Patrick" w:date="2016-10-26T07:04:00Z">
        <w:r w:rsidDel="00785506">
          <w:delText xml:space="preserve"> on that front</w:delText>
        </w:r>
      </w:del>
      <w:r>
        <w:t>.</w:t>
      </w:r>
      <w:r w:rsidR="007C4678">
        <w:t xml:space="preserve"> </w:t>
      </w:r>
      <w:r>
        <w:t>More states need to expressly include nuclear energy in their renewable energy plans</w:t>
      </w:r>
      <w:ins w:id="1075" w:author="Patrick" w:date="2016-10-26T07:01:00Z">
        <w:r w:rsidR="00785506">
          <w:t>,</w:t>
        </w:r>
      </w:ins>
      <w:r>
        <w:t xml:space="preserve"> and more </w:t>
      </w:r>
      <w:ins w:id="1076" w:author="Patrick" w:date="2016-10-26T07:01:00Z">
        <w:r w:rsidR="00785506">
          <w:t xml:space="preserve">states </w:t>
        </w:r>
      </w:ins>
      <w:r>
        <w:t>should consider</w:t>
      </w:r>
      <w:ins w:id="1077" w:author="Patrick" w:date="2016-10-26T07:03:00Z">
        <w:r w:rsidR="00785506">
          <w:t>, as New York has done recently,</w:t>
        </w:r>
      </w:ins>
      <w:r>
        <w:t xml:space="preserve"> </w:t>
      </w:r>
      <w:del w:id="1078" w:author="Patrick" w:date="2016-10-26T07:02:00Z">
        <w:r w:rsidDel="00785506">
          <w:delText xml:space="preserve">ways </w:delText>
        </w:r>
      </w:del>
      <w:ins w:id="1079" w:author="Patrick" w:date="2016-10-26T07:03:00Z">
        <w:r w:rsidR="00785506">
          <w:t xml:space="preserve">ways </w:t>
        </w:r>
      </w:ins>
      <w:r>
        <w:t>that might further subsidize struggling nuclear plan</w:t>
      </w:r>
      <w:ins w:id="1080" w:author="Patrick" w:date="2016-10-26T07:01:00Z">
        <w:r w:rsidR="00785506">
          <w:t>t</w:t>
        </w:r>
      </w:ins>
      <w:r>
        <w:t>s</w:t>
      </w:r>
      <w:del w:id="1081" w:author="Patrick" w:date="2016-10-26T07:03:00Z">
        <w:r w:rsidDel="00785506">
          <w:delText xml:space="preserve"> as New York recently has done</w:delText>
        </w:r>
      </w:del>
      <w:r>
        <w:t>.</w:t>
      </w:r>
      <w:r>
        <w:rPr>
          <w:rStyle w:val="EndnoteReference"/>
        </w:rPr>
        <w:endnoteReference w:id="46"/>
      </w:r>
      <w:r w:rsidR="007C4678">
        <w:t xml:space="preserve"> </w:t>
      </w:r>
      <w:commentRangeStart w:id="1088"/>
      <w:del w:id="1089" w:author="Patrick" w:date="2016-10-26T07:05:00Z">
        <w:r w:rsidDel="00785506">
          <w:delText xml:space="preserve">Long to short, it is going to be critical that states exert themselves to help ensure that the nation retains and ultimately expands its ability to obtain larger </w:delText>
        </w:r>
        <w:r w:rsidDel="00785506">
          <w:lastRenderedPageBreak/>
          <w:delText>amounts of carbon-free electricity from existing and new nuclear plants.</w:delText>
        </w:r>
        <w:r w:rsidR="007C4678" w:rsidDel="00785506">
          <w:delText xml:space="preserve"> </w:delText>
        </w:r>
        <w:r w:rsidDel="00785506">
          <w:delText>Enlightened renewables development and utility oversight will also be crucial.</w:delText>
        </w:r>
      </w:del>
      <w:commentRangeEnd w:id="1088"/>
      <w:r w:rsidR="00785506">
        <w:rPr>
          <w:rStyle w:val="CommentReference"/>
        </w:rPr>
        <w:commentReference w:id="1088"/>
      </w:r>
    </w:p>
    <w:p w14:paraId="28760011" w14:textId="39EEE9BA" w:rsidR="00662993" w:rsidRDefault="00662993" w:rsidP="00596290">
      <w:r>
        <w:t xml:space="preserve">In any event, all states can and should advance smart regulatory frameworks for decarbonizing their economies without fearing that their actions will </w:t>
      </w:r>
      <w:del w:id="1090" w:author="Patrick" w:date="2016-10-26T07:09:00Z">
        <w:r w:rsidDel="00C671F3">
          <w:delText xml:space="preserve">inevitably </w:delText>
        </w:r>
      </w:del>
      <w:r>
        <w:t>depress economic growth.</w:t>
      </w:r>
    </w:p>
    <w:p w14:paraId="51ED4AD1" w14:textId="54586054" w:rsidR="00596290" w:rsidRDefault="00C671F3" w:rsidP="00596290">
      <w:ins w:id="1091" w:author="Patrick" w:date="2016-10-26T07:09:00Z">
        <w:r>
          <w:t xml:space="preserve">Besides policy changes, </w:t>
        </w:r>
      </w:ins>
      <w:ins w:id="1092" w:author="Patrick" w:date="2016-10-26T07:10:00Z">
        <w:r>
          <w:t>continued</w:t>
        </w:r>
      </w:ins>
      <w:ins w:id="1093" w:author="Patrick" w:date="2016-10-26T07:09:00Z">
        <w:r>
          <w:t xml:space="preserve"> </w:t>
        </w:r>
      </w:ins>
      <w:proofErr w:type="spellStart"/>
      <w:ins w:id="1094" w:author="Patrick" w:date="2016-10-26T07:10:00Z">
        <w:r>
          <w:t>decarbonization</w:t>
        </w:r>
        <w:proofErr w:type="spellEnd"/>
        <w:r>
          <w:t xml:space="preserve"> will require continued innovation. </w:t>
        </w:r>
      </w:ins>
      <w:del w:id="1095" w:author="Patrick" w:date="2016-10-26T07:10:00Z">
        <w:r w:rsidR="00662993" w:rsidDel="00C671F3">
          <w:delText>Turning to the need for innovation, states and especially t</w:delText>
        </w:r>
      </w:del>
      <w:ins w:id="1096" w:author="Patrick" w:date="2016-10-26T07:10:00Z">
        <w:r>
          <w:t>T</w:t>
        </w:r>
      </w:ins>
      <w:r w:rsidR="00662993">
        <w:t xml:space="preserve">he federal government </w:t>
      </w:r>
      <w:ins w:id="1097" w:author="Patrick" w:date="2016-10-26T07:10:00Z">
        <w:r>
          <w:t xml:space="preserve">and the states </w:t>
        </w:r>
      </w:ins>
      <w:r w:rsidR="00662993">
        <w:t>need to double down on technology development and diffusion</w:t>
      </w:r>
      <w:ins w:id="1098" w:author="Patrick" w:date="2016-10-26T07:11:00Z">
        <w:r>
          <w:t>,</w:t>
        </w:r>
      </w:ins>
      <w:del w:id="1099" w:author="Patrick" w:date="2016-10-26T07:11:00Z">
        <w:r w:rsidR="00662993" w:rsidDel="00C671F3">
          <w:delText>—the only truly viable way to decarbonize the economy as radically as is needed.</w:delText>
        </w:r>
      </w:del>
      <w:r w:rsidR="00662993">
        <w:rPr>
          <w:rStyle w:val="EndnoteReference"/>
        </w:rPr>
        <w:endnoteReference w:id="47"/>
      </w:r>
      <w:r w:rsidR="00662993">
        <w:t xml:space="preserve"> </w:t>
      </w:r>
      <w:ins w:id="1100" w:author="Patrick" w:date="2016-10-26T07:11:00Z">
        <w:r>
          <w:t xml:space="preserve">and the path toward this goal </w:t>
        </w:r>
      </w:ins>
      <w:del w:id="1101" w:author="Patrick" w:date="2016-10-26T07:11:00Z">
        <w:r w:rsidR="00662993" w:rsidDel="00C671F3">
          <w:delText xml:space="preserve">How this works </w:delText>
        </w:r>
      </w:del>
      <w:r w:rsidR="00662993">
        <w:t>is already visible in the states’ decoupling progress.</w:t>
      </w:r>
      <w:r w:rsidR="007C4678">
        <w:t xml:space="preserve"> </w:t>
      </w:r>
      <w:r w:rsidR="00662993">
        <w:t xml:space="preserve">Technological advances have </w:t>
      </w:r>
      <w:del w:id="1102" w:author="Patrick" w:date="2016-10-26T07:11:00Z">
        <w:r w:rsidR="00662993" w:rsidDel="00C671F3">
          <w:delText xml:space="preserve">already </w:delText>
        </w:r>
      </w:del>
      <w:r w:rsidR="00662993">
        <w:t>made wind and solar power cost competitive with coal for electricity generation in many markets.</w:t>
      </w:r>
      <w:r w:rsidR="00662993">
        <w:rPr>
          <w:rStyle w:val="EndnoteReference"/>
        </w:rPr>
        <w:endnoteReference w:id="48"/>
      </w:r>
      <w:r w:rsidR="00662993">
        <w:t xml:space="preserve"> Likewise, the innovation of combining horizontal drilling with hydraulic fracturing enabled the </w:t>
      </w:r>
      <w:del w:id="1108" w:author="Patrick" w:date="2016-10-26T09:40:00Z">
        <w:r w:rsidR="00662993" w:rsidDel="001E215A">
          <w:delText>“</w:delText>
        </w:r>
      </w:del>
      <w:r w:rsidR="00662993">
        <w:t>fracking</w:t>
      </w:r>
      <w:del w:id="1109" w:author="Patrick" w:date="2016-10-26T09:40:00Z">
        <w:r w:rsidR="00662993" w:rsidDel="001E215A">
          <w:delText>”</w:delText>
        </w:r>
      </w:del>
      <w:r w:rsidR="00662993">
        <w:t xml:space="preserve"> boom</w:t>
      </w:r>
      <w:ins w:id="1110" w:author="Patrick" w:date="2016-10-26T07:12:00Z">
        <w:r>
          <w:t>, which</w:t>
        </w:r>
      </w:ins>
      <w:del w:id="1111" w:author="Patrick" w:date="2016-10-26T07:12:00Z">
        <w:r w:rsidR="00662993" w:rsidDel="00C671F3">
          <w:delText xml:space="preserve"> that</w:delText>
        </w:r>
      </w:del>
      <w:r w:rsidR="00662993">
        <w:t xml:space="preserve"> has </w:t>
      </w:r>
      <w:del w:id="1112" w:author="Patrick" w:date="2016-10-26T07:13:00Z">
        <w:r w:rsidR="00662993" w:rsidDel="00C671F3">
          <w:delText>produced the glut of cheap natural gas that has played the largest role in recent decarbonization by allowing</w:delText>
        </w:r>
      </w:del>
      <w:ins w:id="1113" w:author="Patrick" w:date="2016-10-26T07:13:00Z">
        <w:r>
          <w:t>allowed</w:t>
        </w:r>
      </w:ins>
      <w:r w:rsidR="00662993">
        <w:t xml:space="preserve"> the rapid substitution of cleaner natural gas </w:t>
      </w:r>
      <w:ins w:id="1114" w:author="Patrick" w:date="2016-10-26T07:13:00Z">
        <w:r>
          <w:t xml:space="preserve">for coal </w:t>
        </w:r>
      </w:ins>
      <w:r w:rsidR="00662993">
        <w:t>in power plants.</w:t>
      </w:r>
      <w:r w:rsidR="00662993">
        <w:rPr>
          <w:rStyle w:val="EndnoteReference"/>
        </w:rPr>
        <w:endnoteReference w:id="49"/>
      </w:r>
      <w:r w:rsidR="00662993">
        <w:t xml:space="preserve"> </w:t>
      </w:r>
    </w:p>
    <w:p w14:paraId="175C0813" w14:textId="2B1894BE" w:rsidR="00596290" w:rsidRDefault="00596290" w:rsidP="00596290">
      <w:r>
        <w:t>Looking ahead, the potential remains large</w:t>
      </w:r>
      <w:ins w:id="1123" w:author="Patrick" w:date="2016-10-26T07:14:00Z">
        <w:r w:rsidR="00C671F3">
          <w:t xml:space="preserve"> for </w:t>
        </w:r>
      </w:ins>
      <w:del w:id="1124" w:author="Patrick" w:date="2016-10-26T07:14:00Z">
        <w:r w:rsidDel="00C671F3">
          <w:delText xml:space="preserve">—with </w:delText>
        </w:r>
      </w:del>
      <w:r>
        <w:t xml:space="preserve">new advances </w:t>
      </w:r>
      <w:del w:id="1125" w:author="Patrick" w:date="2016-10-26T07:14:00Z">
        <w:r w:rsidDel="00C671F3">
          <w:delText xml:space="preserve">needed to </w:delText>
        </w:r>
      </w:del>
      <w:ins w:id="1126" w:author="Patrick" w:date="2016-10-26T07:14:00Z">
        <w:r w:rsidR="00C671F3">
          <w:t xml:space="preserve">that will </w:t>
        </w:r>
      </w:ins>
      <w:r>
        <w:t xml:space="preserve">drive improvements in next-generation energy storage, solar photovoltaic, nuclear, </w:t>
      </w:r>
      <w:del w:id="1127" w:author="Patrick" w:date="2016-10-26T07:14:00Z">
        <w:r w:rsidR="00393862" w:rsidDel="00C671F3">
          <w:delText xml:space="preserve">or </w:delText>
        </w:r>
      </w:del>
      <w:ins w:id="1128" w:author="Patrick" w:date="2016-10-26T07:14:00Z">
        <w:r w:rsidR="00C671F3">
          <w:t xml:space="preserve">and </w:t>
        </w:r>
      </w:ins>
      <w:r>
        <w:t>carbon capture technologies that offer high performance at a fraction of the cost of existing technologies.</w:t>
      </w:r>
      <w:r w:rsidR="007C4678">
        <w:t xml:space="preserve"> </w:t>
      </w:r>
      <w:r w:rsidR="00393862">
        <w:t>Among priorities</w:t>
      </w:r>
      <w:r w:rsidR="0032270B">
        <w:t>,</w:t>
      </w:r>
      <w:r w:rsidR="00393862">
        <w:t xml:space="preserve"> the development and demonstration of advanced new reactor technologies with lower cost factors rank</w:t>
      </w:r>
      <w:del w:id="1129" w:author="Patrick" w:date="2016-10-26T07:18:00Z">
        <w:r w:rsidR="00393862" w:rsidDel="009F4C73">
          <w:delText>s</w:delText>
        </w:r>
      </w:del>
      <w:r w:rsidR="00393862">
        <w:t xml:space="preserve"> near the top of a long list of the nation’s innovation needs.</w:t>
      </w:r>
      <w:r w:rsidR="007C4678">
        <w:t xml:space="preserve"> </w:t>
      </w:r>
      <w:r>
        <w:t xml:space="preserve">Unfortunately, </w:t>
      </w:r>
      <w:del w:id="1130" w:author="Patrick" w:date="2016-10-26T07:19:00Z">
        <w:r w:rsidDel="009F4C73">
          <w:delText xml:space="preserve">the United States has been woefully underinvesting </w:delText>
        </w:r>
      </w:del>
      <w:ins w:id="1131" w:author="Patrick" w:date="2016-10-26T07:19:00Z">
        <w:r w:rsidR="009F4C73">
          <w:t xml:space="preserve">U.S. investment </w:t>
        </w:r>
      </w:ins>
      <w:r>
        <w:t xml:space="preserve">in clean energy </w:t>
      </w:r>
      <w:ins w:id="1132" w:author="Patrick" w:date="2016-10-26T07:18:00Z">
        <w:r w:rsidR="009F4C73">
          <w:t>research, development, and demonstration</w:t>
        </w:r>
      </w:ins>
      <w:ins w:id="1133" w:author="Patrick" w:date="2016-10-26T07:19:00Z">
        <w:r w:rsidR="009F4C73">
          <w:t xml:space="preserve"> has </w:t>
        </w:r>
      </w:ins>
      <w:del w:id="1134" w:author="Patrick" w:date="2016-10-26T07:19:00Z">
        <w:r w:rsidDel="009F4C73">
          <w:delText xml:space="preserve">RD&amp;D, with government investment in energy RD&amp;D having </w:delText>
        </w:r>
      </w:del>
      <w:r>
        <w:t xml:space="preserve">been </w:t>
      </w:r>
      <w:del w:id="1135" w:author="Patrick" w:date="2016-10-26T07:19:00Z">
        <w:r w:rsidDel="009F4C73">
          <w:delText xml:space="preserve">essentially </w:delText>
        </w:r>
      </w:del>
      <w:r>
        <w:t>flat in actual dollars since 2003.</w:t>
      </w:r>
      <w:r w:rsidR="007C4678">
        <w:t xml:space="preserve"> </w:t>
      </w:r>
      <w:ins w:id="1136" w:author="Patrick" w:date="2016-10-26T07:22:00Z">
        <w:r w:rsidR="009F4C73">
          <w:t xml:space="preserve">That </w:t>
        </w:r>
      </w:ins>
      <w:ins w:id="1137" w:author="Patrick" w:date="2016-10-26T10:39:00Z">
        <w:r w:rsidR="00ED7180">
          <w:t xml:space="preserve">level of resolve </w:t>
        </w:r>
      </w:ins>
      <w:ins w:id="1138" w:author="Patrick" w:date="2016-10-26T07:22:00Z">
        <w:r w:rsidR="009F4C73">
          <w:t xml:space="preserve">won’t get us where we need to </w:t>
        </w:r>
      </w:ins>
      <w:ins w:id="1139" w:author="Patrick" w:date="2016-10-26T07:23:00Z">
        <w:r w:rsidR="009F4C73">
          <w:t>be</w:t>
        </w:r>
      </w:ins>
      <w:ins w:id="1140" w:author="Patrick" w:date="2016-10-26T07:22:00Z">
        <w:r w:rsidR="009F4C73">
          <w:t xml:space="preserve">. </w:t>
        </w:r>
      </w:ins>
      <w:del w:id="1141" w:author="Patrick" w:date="2016-10-26T07:23:00Z">
        <w:r w:rsidDel="009F4C73">
          <w:delText>In short, a</w:delText>
        </w:r>
      </w:del>
      <w:ins w:id="1142" w:author="Patrick" w:date="2016-10-26T07:23:00Z">
        <w:r w:rsidR="009F4C73">
          <w:t>A</w:t>
        </w:r>
      </w:ins>
      <w:r>
        <w:t xml:space="preserve"> step change in </w:t>
      </w:r>
      <w:del w:id="1143" w:author="Patrick" w:date="2016-10-26T07:24:00Z">
        <w:r w:rsidDel="009F4C73">
          <w:delText xml:space="preserve">the nation’s </w:delText>
        </w:r>
      </w:del>
      <w:ins w:id="1144" w:author="Patrick" w:date="2016-10-26T07:24:00Z">
        <w:r w:rsidR="009F4C73">
          <w:t xml:space="preserve">our </w:t>
        </w:r>
      </w:ins>
      <w:r>
        <w:t xml:space="preserve">commitment to clean energy innovation is essential if </w:t>
      </w:r>
      <w:del w:id="1145" w:author="Patrick" w:date="2016-10-26T07:24:00Z">
        <w:r w:rsidDel="009F4C73">
          <w:delText xml:space="preserve">the nation has any intention of helping its </w:delText>
        </w:r>
      </w:del>
      <w:r>
        <w:t xml:space="preserve">states </w:t>
      </w:r>
      <w:ins w:id="1146" w:author="Patrick" w:date="2016-10-26T07:24:00Z">
        <w:r w:rsidR="009F4C73">
          <w:t xml:space="preserve">are to </w:t>
        </w:r>
      </w:ins>
      <w:r>
        <w:t xml:space="preserve">decarbonize their economies at the pace </w:t>
      </w:r>
      <w:del w:id="1147" w:author="Patrick" w:date="2016-10-26T07:25:00Z">
        <w:r w:rsidDel="009F4C73">
          <w:delText xml:space="preserve">of </w:delText>
        </w:r>
      </w:del>
      <w:r>
        <w:t xml:space="preserve">that will be required to prevent warming in excess of </w:t>
      </w:r>
      <w:del w:id="1148" w:author="Patrick" w:date="2016-10-26T07:25:00Z">
        <w:r w:rsidDel="009F4C73">
          <w:delText>2°C</w:delText>
        </w:r>
      </w:del>
      <w:ins w:id="1149" w:author="Patrick" w:date="2016-10-26T07:25:00Z">
        <w:r w:rsidR="009F4C73">
          <w:t>2 degrees Celsius</w:t>
        </w:r>
      </w:ins>
      <w:r>
        <w:t>.</w:t>
      </w:r>
      <w:r w:rsidR="007C4678">
        <w:t xml:space="preserve"> </w:t>
      </w:r>
    </w:p>
    <w:p w14:paraId="40AE73B4" w14:textId="77777777" w:rsidR="00596290" w:rsidRDefault="00596290" w:rsidP="00596290"/>
    <w:p w14:paraId="7F99A012" w14:textId="6E2501D3" w:rsidR="00596290" w:rsidDel="009F4C73" w:rsidRDefault="00596290" w:rsidP="00596290">
      <w:pPr>
        <w:rPr>
          <w:del w:id="1150" w:author="Patrick" w:date="2016-10-26T07:26:00Z"/>
        </w:rPr>
      </w:pPr>
      <w:del w:id="1151" w:author="Patrick" w:date="2016-10-26T07:26:00Z">
        <w:r w:rsidDel="009F4C73">
          <w:tab/>
        </w:r>
        <w:r w:rsidDel="009F4C73">
          <w:tab/>
        </w:r>
        <w:r w:rsidDel="009F4C73">
          <w:tab/>
        </w:r>
        <w:r w:rsidDel="009F4C73">
          <w:tab/>
        </w:r>
        <w:r w:rsidDel="009F4C73">
          <w:tab/>
        </w:r>
        <w:r w:rsidDel="009F4C73">
          <w:tab/>
          <w:delText>***</w:delText>
        </w:r>
      </w:del>
    </w:p>
    <w:p w14:paraId="16466CF5" w14:textId="173D5718" w:rsidR="009F4C73" w:rsidRPr="009F4C73" w:rsidRDefault="009F4C73" w:rsidP="00596290">
      <w:pPr>
        <w:rPr>
          <w:ins w:id="1152" w:author="Patrick" w:date="2016-10-26T07:25:00Z"/>
          <w:b/>
          <w:sz w:val="28"/>
          <w:szCs w:val="28"/>
        </w:rPr>
      </w:pPr>
      <w:ins w:id="1153" w:author="Patrick" w:date="2016-10-26T07:25:00Z">
        <w:r w:rsidRPr="009F4C73">
          <w:rPr>
            <w:b/>
            <w:sz w:val="28"/>
            <w:szCs w:val="28"/>
          </w:rPr>
          <w:t>Summing Up</w:t>
        </w:r>
      </w:ins>
    </w:p>
    <w:p w14:paraId="439ED105" w14:textId="1C26932E" w:rsidR="00596290" w:rsidRDefault="00596290" w:rsidP="00596290">
      <w:r>
        <w:t>Ultimately, the reality of emissions decoupling</w:t>
      </w:r>
      <w:ins w:id="1154" w:author="Patrick" w:date="2016-10-26T07:26:00Z">
        <w:r w:rsidR="009F4C73">
          <w:t xml:space="preserve"> </w:t>
        </w:r>
      </w:ins>
      <w:del w:id="1155" w:author="Patrick" w:date="2016-10-26T07:26:00Z">
        <w:r w:rsidDel="009F4C73">
          <w:delText>—</w:delText>
        </w:r>
      </w:del>
      <w:r>
        <w:t>across nations</w:t>
      </w:r>
      <w:ins w:id="1156" w:author="Patrick" w:date="2016-10-26T07:26:00Z">
        <w:r w:rsidR="009F4C73">
          <w:t xml:space="preserve"> </w:t>
        </w:r>
      </w:ins>
      <w:del w:id="1157" w:author="Patrick" w:date="2016-10-26T07:26:00Z">
        <w:r w:rsidDel="009F4C73">
          <w:delText xml:space="preserve">, </w:delText>
        </w:r>
      </w:del>
      <w:r>
        <w:t>and across states</w:t>
      </w:r>
      <w:ins w:id="1158" w:author="Patrick" w:date="2016-10-26T07:26:00Z">
        <w:r w:rsidR="009F4C73">
          <w:t xml:space="preserve"> </w:t>
        </w:r>
      </w:ins>
      <w:del w:id="1159" w:author="Patrick" w:date="2016-10-26T07:26:00Z">
        <w:r w:rsidDel="009F4C73">
          <w:delText>—</w:delText>
        </w:r>
      </w:del>
      <w:r>
        <w:t>confirms that the transition to a modern energy system can occur without sacrificing growth.</w:t>
      </w:r>
      <w:r w:rsidR="007C4678">
        <w:t xml:space="preserve"> </w:t>
      </w:r>
      <w:r>
        <w:t xml:space="preserve">In fact, the decoupling of economic growth from carbon emissions in so many states demonstrates that states and cities alike have the opportunity now to craft a new sort of growth that at once widens the circle of prosperity and achieves environmental sustainability. </w:t>
      </w:r>
    </w:p>
    <w:p w14:paraId="3EC577AC" w14:textId="023EE5CC" w:rsidR="00596290" w:rsidRDefault="00596290" w:rsidP="00596290">
      <w:r>
        <w:t xml:space="preserve">To seize that opportunity, </w:t>
      </w:r>
      <w:r w:rsidR="00393862">
        <w:t xml:space="preserve">however, </w:t>
      </w:r>
      <w:r w:rsidR="00285242">
        <w:t xml:space="preserve">and realize it at the needed scale, </w:t>
      </w:r>
      <w:r>
        <w:t xml:space="preserve">states as well as Washington </w:t>
      </w:r>
      <w:del w:id="1160" w:author="Patrick" w:date="2016-10-26T10:40:00Z">
        <w:r w:rsidDel="00ED7180">
          <w:delText xml:space="preserve">need </w:delText>
        </w:r>
      </w:del>
      <w:ins w:id="1161" w:author="Patrick" w:date="2016-10-26T10:40:00Z">
        <w:r w:rsidR="00ED7180">
          <w:t xml:space="preserve">must </w:t>
        </w:r>
      </w:ins>
      <w:del w:id="1162" w:author="Patrick" w:date="2016-10-26T10:40:00Z">
        <w:r w:rsidDel="00ED7180">
          <w:delText>to</w:delText>
        </w:r>
        <w:r w:rsidR="00393862" w:rsidDel="00ED7180">
          <w:delText xml:space="preserve"> </w:delText>
        </w:r>
      </w:del>
      <w:r w:rsidR="008073B4">
        <w:t xml:space="preserve">pile onto </w:t>
      </w:r>
      <w:proofErr w:type="spellStart"/>
      <w:r w:rsidR="008073B4">
        <w:t>decarbonization</w:t>
      </w:r>
      <w:proofErr w:type="spellEnd"/>
      <w:r w:rsidR="008073B4">
        <w:t xml:space="preserve"> with a vengeance—with much more concentration than has yet been demonstrated</w:t>
      </w:r>
      <w:r>
        <w:t>.</w:t>
      </w:r>
      <w:r w:rsidR="007C4678">
        <w:t xml:space="preserve"> </w:t>
      </w:r>
      <w:r>
        <w:t xml:space="preserve">Notwithstanding the significant progress to </w:t>
      </w:r>
      <w:r w:rsidR="005A7C91">
        <w:t>date, all</w:t>
      </w:r>
      <w:r>
        <w:t xml:space="preserve"> of the relevant actors need to do much more to further decouple growth </w:t>
      </w:r>
      <w:r w:rsidR="00393862">
        <w:t>from emissions and decarbonize</w:t>
      </w:r>
      <w:r>
        <w:t xml:space="preserve"> their economies</w:t>
      </w:r>
      <w:commentRangeStart w:id="1163"/>
      <w:del w:id="1164" w:author="Patrick" w:date="2016-10-26T07:32:00Z">
        <w:r w:rsidR="00745EC5" w:rsidDel="00253CDD">
          <w:delText>—and states must play a lead role</w:delText>
        </w:r>
      </w:del>
      <w:commentRangeEnd w:id="1163"/>
      <w:r w:rsidR="00253CDD">
        <w:rPr>
          <w:rStyle w:val="CommentReference"/>
        </w:rPr>
        <w:commentReference w:id="1163"/>
      </w:r>
      <w:r>
        <w:t xml:space="preserve">. The challenge now is to broaden the decoupling of growth from emissions to all states, increase the pace of </w:t>
      </w:r>
      <w:proofErr w:type="spellStart"/>
      <w:r>
        <w:t>de</w:t>
      </w:r>
      <w:r w:rsidR="00393862">
        <w:t>carbonization</w:t>
      </w:r>
      <w:proofErr w:type="spellEnd"/>
      <w:r>
        <w:t>, and maintain it for decades to come.</w:t>
      </w:r>
    </w:p>
    <w:p w14:paraId="71F6E8E6" w14:textId="77777777" w:rsidR="008F731D" w:rsidRDefault="008F731D" w:rsidP="008F731D"/>
    <w:p w14:paraId="215C8A0B" w14:textId="6FCFA624" w:rsidR="00B05C16" w:rsidRPr="00933EF6" w:rsidRDefault="00933EF6" w:rsidP="00053F20">
      <w:pPr>
        <w:rPr>
          <w:color w:val="0000FF"/>
        </w:rPr>
      </w:pPr>
      <w:r w:rsidRPr="00933EF6">
        <w:rPr>
          <w:color w:val="0000FF"/>
        </w:rPr>
        <w:lastRenderedPageBreak/>
        <w:t>APPENDIX A:</w:t>
      </w:r>
      <w:r w:rsidR="007C4678">
        <w:rPr>
          <w:color w:val="0000FF"/>
        </w:rPr>
        <w:t xml:space="preserve"> </w:t>
      </w:r>
      <w:r w:rsidR="0058629D" w:rsidRPr="00933EF6">
        <w:rPr>
          <w:color w:val="0000FF"/>
        </w:rPr>
        <w:t>U.S.</w:t>
      </w:r>
      <w:r w:rsidR="00B05C16" w:rsidRPr="00933EF6">
        <w:rPr>
          <w:color w:val="0000FF"/>
        </w:rPr>
        <w:t xml:space="preserve"> + 50-states and DC </w:t>
      </w:r>
      <w:r w:rsidRPr="00933EF6">
        <w:rPr>
          <w:color w:val="0000FF"/>
        </w:rPr>
        <w:t>c</w:t>
      </w:r>
      <w:r w:rsidR="00844E36" w:rsidRPr="00933EF6">
        <w:rPr>
          <w:color w:val="0000FF"/>
        </w:rPr>
        <w:t xml:space="preserve">hange of GDP, change of emissions, </w:t>
      </w:r>
      <w:proofErr w:type="spellStart"/>
      <w:r w:rsidR="00844E36" w:rsidRPr="00933EF6">
        <w:rPr>
          <w:color w:val="0000FF"/>
        </w:rPr>
        <w:t>decarbonization</w:t>
      </w:r>
      <w:proofErr w:type="spellEnd"/>
      <w:r w:rsidR="00844E36" w:rsidRPr="00933EF6">
        <w:rPr>
          <w:color w:val="0000FF"/>
        </w:rPr>
        <w:t xml:space="preserve"> rate</w:t>
      </w:r>
    </w:p>
    <w:p w14:paraId="3C78C890" w14:textId="00B30E5D" w:rsidR="00933EF6" w:rsidRPr="00933EF6" w:rsidRDefault="00933EF6" w:rsidP="00053F20">
      <w:pPr>
        <w:rPr>
          <w:color w:val="0000FF"/>
        </w:rPr>
      </w:pPr>
    </w:p>
    <w:p w14:paraId="703AB549" w14:textId="07CD4ECE" w:rsidR="00933EF6" w:rsidRPr="00933EF6" w:rsidRDefault="00933EF6" w:rsidP="00053F20">
      <w:pPr>
        <w:rPr>
          <w:color w:val="0000FF"/>
        </w:rPr>
      </w:pPr>
      <w:r w:rsidRPr="00933EF6">
        <w:rPr>
          <w:color w:val="0000FF"/>
        </w:rPr>
        <w:t>APPENDIX B: Fuel mix for 50 states and DC</w:t>
      </w:r>
    </w:p>
    <w:p w14:paraId="3A735BB6" w14:textId="76921A93" w:rsidR="00844E36" w:rsidRPr="00B05C16" w:rsidRDefault="00844E36" w:rsidP="00053F20">
      <w:pPr>
        <w:rPr>
          <w:color w:val="FF0000"/>
        </w:rPr>
      </w:pPr>
      <w:r>
        <w:rPr>
          <w:color w:val="FF0000"/>
        </w:rPr>
        <w:tab/>
      </w:r>
    </w:p>
    <w:sectPr w:rsidR="00844E36" w:rsidRPr="00B05C16">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atrick" w:date="2016-10-26T13:11:00Z" w:initials="PW">
    <w:p w14:paraId="06C3205B" w14:textId="642185F1" w:rsidR="00E305D0" w:rsidRDefault="003B26E3">
      <w:pPr>
        <w:pStyle w:val="CommentText"/>
      </w:pPr>
      <w:r>
        <w:rPr>
          <w:rStyle w:val="CommentReference"/>
        </w:rPr>
        <w:annotationRef/>
      </w:r>
      <w:r>
        <w:t>The parentheses don’t seem logical. Read without them, the headline is “Growth without growth”</w:t>
      </w:r>
    </w:p>
  </w:comment>
  <w:comment w:id="16" w:author="Patrick" w:date="2016-10-26T13:11:00Z" w:initials="PW">
    <w:p w14:paraId="5B3F607D" w14:textId="33923275" w:rsidR="00274483" w:rsidRDefault="00274483">
      <w:pPr>
        <w:pStyle w:val="CommentText"/>
      </w:pPr>
      <w:r>
        <w:rPr>
          <w:rStyle w:val="CommentReference"/>
        </w:rPr>
        <w:annotationRef/>
      </w:r>
      <w:r>
        <w:t>This appears as both CO2 and CO</w:t>
      </w:r>
      <w:r w:rsidRPr="00E110D5">
        <w:rPr>
          <w:vertAlign w:val="subscript"/>
        </w:rPr>
        <w:t>2</w:t>
      </w:r>
      <w:r>
        <w:rPr>
          <w:vertAlign w:val="subscript"/>
        </w:rPr>
        <w:t>—</w:t>
      </w:r>
      <w:r>
        <w:t>I used the latter for consistency</w:t>
      </w:r>
    </w:p>
  </w:comment>
  <w:comment w:id="77" w:author="Patrick" w:date="2016-10-26T13:11:00Z" w:initials="PW">
    <w:p w14:paraId="0AA68F58" w14:textId="4785E608" w:rsidR="00274483" w:rsidRDefault="00274483">
      <w:pPr>
        <w:pStyle w:val="CommentText"/>
      </w:pPr>
      <w:r>
        <w:rPr>
          <w:rStyle w:val="CommentReference"/>
        </w:rPr>
        <w:annotationRef/>
      </w:r>
      <w:r>
        <w:t>This appears like this  and with degree symbol—I went with this style.</w:t>
      </w:r>
    </w:p>
  </w:comment>
  <w:comment w:id="119" w:author="Patrick" w:date="2016-10-26T13:11:00Z" w:initials="PW">
    <w:p w14:paraId="1225CBBD" w14:textId="2710BA53" w:rsidR="008B61D4" w:rsidRDefault="008B61D4">
      <w:pPr>
        <w:pStyle w:val="CommentText"/>
      </w:pPr>
      <w:r>
        <w:rPr>
          <w:rStyle w:val="CommentReference"/>
        </w:rPr>
        <w:annotationRef/>
      </w:r>
      <w:r>
        <w:t>Moved up</w:t>
      </w:r>
    </w:p>
  </w:comment>
  <w:comment w:id="229" w:author="Patrick" w:date="2016-10-26T13:11:00Z" w:initials="PW">
    <w:p w14:paraId="5B9B1E50" w14:textId="6B50DBA8" w:rsidR="00A0297A" w:rsidRDefault="00A0297A">
      <w:pPr>
        <w:pStyle w:val="CommentText"/>
      </w:pPr>
      <w:r>
        <w:rPr>
          <w:rStyle w:val="CommentReference"/>
        </w:rPr>
        <w:annotationRef/>
      </w:r>
      <w:r>
        <w:t xml:space="preserve">The ‘presence’ of nuclear seems like an odd factor to highlight, since </w:t>
      </w:r>
      <w:r w:rsidR="001E215A">
        <w:t xml:space="preserve">nuclear </w:t>
      </w:r>
      <w:r>
        <w:t xml:space="preserve">actually declined slightly. At the same time, though you acknowledge what seems to be incredible growth in wind/solar—from 1% to 6% in 10 years—you kind of dismiss it because it was too small at the beginning of </w:t>
      </w:r>
      <w:r w:rsidR="00F13BAA">
        <w:t>your study</w:t>
      </w:r>
      <w:r>
        <w:t xml:space="preserve"> period to have a measurable impact. </w:t>
      </w:r>
      <w:r w:rsidR="001E215A">
        <w:t xml:space="preserve">An unbiased reader </w:t>
      </w:r>
      <w:r w:rsidR="00F13BAA">
        <w:t xml:space="preserve">–or biased readers in favor of renewables -- </w:t>
      </w:r>
      <w:r w:rsidR="001E215A">
        <w:t>might wonder why later</w:t>
      </w:r>
      <w:r w:rsidR="008B61D4">
        <w:t xml:space="preserve"> (</w:t>
      </w:r>
      <w:r w:rsidR="00F13BAA">
        <w:t>in the ‘what happens next’ section)</w:t>
      </w:r>
      <w:r w:rsidR="001E215A">
        <w:t xml:space="preserve"> you view nuclear as absolutely essential while barely touching on wind/solar.</w:t>
      </w:r>
      <w:r>
        <w:t xml:space="preserve"> </w:t>
      </w:r>
    </w:p>
    <w:p w14:paraId="0BC86886" w14:textId="77777777" w:rsidR="00F13BAA" w:rsidRDefault="00F13BAA">
      <w:pPr>
        <w:pStyle w:val="CommentText"/>
      </w:pPr>
    </w:p>
    <w:p w14:paraId="7EC0C474" w14:textId="7788CCAF" w:rsidR="00F13BAA" w:rsidRDefault="00F13BAA">
      <w:pPr>
        <w:pStyle w:val="CommentText"/>
      </w:pPr>
      <w:r>
        <w:t>If you think some sort of caveat about renewables is in order (</w:t>
      </w:r>
      <w:proofErr w:type="spellStart"/>
      <w:r>
        <w:t>e.g.,”although</w:t>
      </w:r>
      <w:proofErr w:type="spellEnd"/>
      <w:r>
        <w:t xml:space="preserve"> data at the end of our study period suggest a promising role for wind/solar in the energy mix…”), the discussion about policy on about p. 10 (I’ve put a comment there) might be a good spot—</w:t>
      </w:r>
      <w:r w:rsidR="008B61D4">
        <w:t>assuming</w:t>
      </w:r>
      <w:r>
        <w:t xml:space="preserve"> there are policies that can encourage wind/solar</w:t>
      </w:r>
    </w:p>
  </w:comment>
  <w:comment w:id="286" w:author="Patrick" w:date="2016-10-26T13:11:00Z" w:initials="PW">
    <w:p w14:paraId="7784520B" w14:textId="23B53F2A" w:rsidR="003D3A95" w:rsidRDefault="003D3A95">
      <w:pPr>
        <w:pStyle w:val="CommentText"/>
      </w:pPr>
      <w:r>
        <w:rPr>
          <w:rStyle w:val="CommentReference"/>
        </w:rPr>
        <w:annotationRef/>
      </w:r>
      <w:r>
        <w:t>Or other heading</w:t>
      </w:r>
    </w:p>
  </w:comment>
  <w:comment w:id="290" w:author="Patrick" w:date="2016-10-26T13:11:00Z" w:initials="PW">
    <w:p w14:paraId="7C3DA021" w14:textId="78536C08" w:rsidR="00274483" w:rsidRDefault="00274483">
      <w:pPr>
        <w:pStyle w:val="CommentText"/>
      </w:pPr>
      <w:r>
        <w:rPr>
          <w:rStyle w:val="CommentReference"/>
        </w:rPr>
        <w:annotationRef/>
      </w:r>
      <w:r>
        <w:t>Cut OK? Said much of this above.</w:t>
      </w:r>
    </w:p>
  </w:comment>
  <w:comment w:id="305" w:author="Patrick" w:date="2016-10-26T13:11:00Z" w:initials="PW">
    <w:p w14:paraId="2E7A2DCD" w14:textId="788DDDB7" w:rsidR="00274483" w:rsidRDefault="00274483">
      <w:pPr>
        <w:pStyle w:val="CommentText"/>
      </w:pPr>
      <w:r>
        <w:rPr>
          <w:rStyle w:val="CommentReference"/>
        </w:rPr>
        <w:annotationRef/>
      </w:r>
      <w:r>
        <w:t xml:space="preserve">Edits OK? Is it really ‘sorely needed’ </w:t>
      </w:r>
      <w:r w:rsidR="008B61D4">
        <w:t>in a country that already has the world’s highest per capital GDP</w:t>
      </w:r>
      <w:r>
        <w:t>?</w:t>
      </w:r>
    </w:p>
  </w:comment>
  <w:comment w:id="313" w:author="Patrick" w:date="2016-10-26T13:11:00Z" w:initials="PW">
    <w:p w14:paraId="035DF118" w14:textId="757FBF6C" w:rsidR="00274483" w:rsidRDefault="00274483">
      <w:pPr>
        <w:pStyle w:val="CommentText"/>
      </w:pPr>
      <w:r>
        <w:rPr>
          <w:rStyle w:val="CommentReference"/>
        </w:rPr>
        <w:annotationRef/>
      </w:r>
      <w:r w:rsidR="008B61D4">
        <w:t xml:space="preserve">Cut OK? </w:t>
      </w:r>
      <w:r>
        <w:t>I feel you’ve already made this point pretty strongly.</w:t>
      </w:r>
    </w:p>
  </w:comment>
  <w:comment w:id="340" w:author="Patrick" w:date="2016-10-26T13:11:00Z" w:initials="PW">
    <w:p w14:paraId="64F674E9" w14:textId="6921BC44" w:rsidR="00274483" w:rsidRDefault="00274483">
      <w:pPr>
        <w:pStyle w:val="CommentText"/>
      </w:pPr>
      <w:r>
        <w:rPr>
          <w:rStyle w:val="CommentReference"/>
        </w:rPr>
        <w:annotationRef/>
      </w:r>
      <w:r>
        <w:t>There ought to be text references to each table/figure, but in this case it’s  hard because I don’t think there’s a specific discussion of the global data in this figure. See next comment—does this figure correspond to the WRI study, or something else?</w:t>
      </w:r>
    </w:p>
  </w:comment>
  <w:comment w:id="365" w:author="Patrick" w:date="2016-10-26T13:11:00Z" w:initials="PW">
    <w:p w14:paraId="37828DED" w14:textId="0F66BEF7" w:rsidR="00274483" w:rsidRDefault="00274483">
      <w:pPr>
        <w:pStyle w:val="CommentText"/>
      </w:pPr>
      <w:r>
        <w:rPr>
          <w:rStyle w:val="CommentReference"/>
        </w:rPr>
        <w:annotationRef/>
      </w:r>
      <w:r>
        <w:t>It looks like your text discussion is from WRI and Carbon Brief while your figure data are from IEA and IMF? Are these the data WRI/Carbon Brief used? If so, then maybe something like:</w:t>
      </w:r>
    </w:p>
    <w:p w14:paraId="64E063EF" w14:textId="77777777" w:rsidR="00274483" w:rsidRDefault="00274483">
      <w:pPr>
        <w:pStyle w:val="CommentText"/>
      </w:pPr>
    </w:p>
    <w:p w14:paraId="73B8B5DC" w14:textId="1DD4A7CF" w:rsidR="00274483" w:rsidRDefault="00274483">
      <w:pPr>
        <w:pStyle w:val="CommentText"/>
      </w:pPr>
      <w:r>
        <w:t>WRI and Carbon Brief analysis of….</w:t>
      </w:r>
    </w:p>
    <w:p w14:paraId="3AF32C0D" w14:textId="07748220" w:rsidR="00274483" w:rsidRDefault="00274483">
      <w:pPr>
        <w:pStyle w:val="CommentText"/>
      </w:pPr>
    </w:p>
  </w:comment>
  <w:comment w:id="446" w:author="Patrick" w:date="2016-10-26T13:11:00Z" w:initials="PW">
    <w:p w14:paraId="3563B604" w14:textId="58920C02" w:rsidR="00274483" w:rsidRDefault="00274483">
      <w:pPr>
        <w:pStyle w:val="CommentText"/>
      </w:pPr>
      <w:r>
        <w:rPr>
          <w:rStyle w:val="CommentReference"/>
        </w:rPr>
        <w:annotationRef/>
      </w:r>
      <w:r>
        <w:t xml:space="preserve">These were the longest bullet points in the history of bullet points! So I’ve removed </w:t>
      </w:r>
      <w:r w:rsidR="008B61D4">
        <w:t>the bullets</w:t>
      </w:r>
      <w:r>
        <w:t xml:space="preserve"> and made regular headings instead.</w:t>
      </w:r>
    </w:p>
  </w:comment>
  <w:comment w:id="455" w:author="Patrick" w:date="2016-10-26T13:11:00Z" w:initials="PW">
    <w:p w14:paraId="09E1A7B6" w14:textId="5298F732" w:rsidR="00274483" w:rsidRDefault="00274483">
      <w:pPr>
        <w:pStyle w:val="CommentText"/>
      </w:pPr>
      <w:r>
        <w:rPr>
          <w:rStyle w:val="CommentReference"/>
        </w:rPr>
        <w:annotationRef/>
      </w:r>
      <w:r>
        <w:t>Note sure where it makes sense to place this text reference because of different date range—see next comment</w:t>
      </w:r>
    </w:p>
  </w:comment>
  <w:comment w:id="464" w:author="Patrick" w:date="2016-10-26T13:11:00Z" w:initials="PW">
    <w:p w14:paraId="52228A1C" w14:textId="70E90C1C" w:rsidR="00274483" w:rsidRDefault="00274483">
      <w:pPr>
        <w:pStyle w:val="CommentText"/>
      </w:pPr>
      <w:r>
        <w:rPr>
          <w:rStyle w:val="CommentReference"/>
        </w:rPr>
        <w:annotationRef/>
      </w:r>
      <w:r>
        <w:t>Is there a reason that your chart starts in 1990 when the other charts—and all of the text discussion—starts with 2000? Would it be more helpful for this chart to start in 2000 as well?</w:t>
      </w:r>
    </w:p>
  </w:comment>
  <w:comment w:id="465" w:author="Patrick" w:date="2016-10-26T13:11:00Z" w:initials="PW">
    <w:p w14:paraId="52A66B0A" w14:textId="2AE6CDF5" w:rsidR="00274483" w:rsidRDefault="00274483">
      <w:pPr>
        <w:pStyle w:val="CommentText"/>
      </w:pPr>
      <w:r>
        <w:rPr>
          <w:rStyle w:val="CommentReference"/>
        </w:rPr>
        <w:annotationRef/>
      </w:r>
      <w:r>
        <w:t>DC data don’t include the infamous coal-fired plant that powers the Capitol?</w:t>
      </w:r>
    </w:p>
  </w:comment>
  <w:comment w:id="466" w:author="Patrick" w:date="2016-10-26T13:11:00Z" w:initials="PW">
    <w:p w14:paraId="4F740C72" w14:textId="6AABBFCC" w:rsidR="00274483" w:rsidRDefault="00274483">
      <w:pPr>
        <w:pStyle w:val="CommentText"/>
      </w:pPr>
      <w:r>
        <w:rPr>
          <w:rStyle w:val="CommentReference"/>
        </w:rPr>
        <w:annotationRef/>
      </w:r>
      <w:r>
        <w:t>2014?</w:t>
      </w:r>
    </w:p>
  </w:comment>
  <w:comment w:id="468" w:author="Patrick" w:date="2016-10-26T13:11:00Z" w:initials="PW">
    <w:p w14:paraId="0B6E1714" w14:textId="2C863147" w:rsidR="00274483" w:rsidRDefault="00274483">
      <w:pPr>
        <w:pStyle w:val="CommentText"/>
      </w:pPr>
      <w:r>
        <w:rPr>
          <w:rStyle w:val="CommentReference"/>
        </w:rPr>
        <w:annotationRef/>
      </w:r>
      <w:r>
        <w:t>Placement correct/OK?</w:t>
      </w:r>
    </w:p>
  </w:comment>
  <w:comment w:id="471" w:author="Patrick" w:date="2016-10-26T13:11:00Z" w:initials="PW">
    <w:p w14:paraId="1BF30FD2" w14:textId="29CB4461" w:rsidR="00274483" w:rsidRDefault="00274483">
      <w:pPr>
        <w:pStyle w:val="CommentText"/>
      </w:pPr>
      <w:r>
        <w:rPr>
          <w:rStyle w:val="CommentReference"/>
        </w:rPr>
        <w:annotationRef/>
      </w:r>
      <w:r>
        <w:t xml:space="preserve">Edit OK? Maine has the biggest CO2 drop (among the states), but its economic growth was well below the 22% average. Alaska, Maryland and New York seem to have had much more dramatic </w:t>
      </w:r>
      <w:proofErr w:type="spellStart"/>
      <w:r>
        <w:t>delinkings</w:t>
      </w:r>
      <w:proofErr w:type="spellEnd"/>
      <w:r>
        <w:t>.</w:t>
      </w:r>
    </w:p>
  </w:comment>
  <w:comment w:id="482" w:author="Patrick" w:date="2016-10-26T13:11:00Z" w:initials="PW">
    <w:p w14:paraId="2D10C9DD" w14:textId="77777777" w:rsidR="00274483" w:rsidRDefault="00274483">
      <w:pPr>
        <w:pStyle w:val="CommentText"/>
      </w:pPr>
      <w:r>
        <w:rPr>
          <w:rStyle w:val="CommentReference"/>
        </w:rPr>
        <w:annotationRef/>
      </w:r>
      <w:r>
        <w:t>Table/figure says 7 percent.</w:t>
      </w:r>
    </w:p>
    <w:p w14:paraId="6A3922C3" w14:textId="48E64015" w:rsidR="00274483" w:rsidRDefault="00274483">
      <w:pPr>
        <w:pStyle w:val="CommentText"/>
      </w:pPr>
    </w:p>
  </w:comment>
  <w:comment w:id="485" w:author="Patrick" w:date="2016-10-26T13:11:00Z" w:initials="PW">
    <w:p w14:paraId="760AF74E" w14:textId="2BE00E16" w:rsidR="00274483" w:rsidRDefault="00274483">
      <w:pPr>
        <w:pStyle w:val="CommentText"/>
      </w:pPr>
      <w:r>
        <w:rPr>
          <w:rStyle w:val="CommentReference"/>
        </w:rPr>
        <w:annotationRef/>
      </w:r>
      <w:r>
        <w:t>Or 20?</w:t>
      </w:r>
    </w:p>
  </w:comment>
  <w:comment w:id="486" w:author="Patrick" w:date="2016-10-26T13:11:00Z" w:initials="PW">
    <w:p w14:paraId="4D8938C2" w14:textId="2B64D299" w:rsidR="00274483" w:rsidRDefault="00274483">
      <w:pPr>
        <w:pStyle w:val="CommentText"/>
      </w:pPr>
      <w:r>
        <w:rPr>
          <w:rStyle w:val="CommentReference"/>
        </w:rPr>
        <w:annotationRef/>
      </w:r>
      <w:r>
        <w:t>18?</w:t>
      </w:r>
    </w:p>
  </w:comment>
  <w:comment w:id="488" w:author="Patrick" w:date="2016-10-26T13:11:00Z" w:initials="PW">
    <w:p w14:paraId="55EFF672" w14:textId="14BE0E09" w:rsidR="00274483" w:rsidRDefault="00274483">
      <w:pPr>
        <w:pStyle w:val="CommentText"/>
      </w:pPr>
      <w:r>
        <w:rPr>
          <w:rStyle w:val="CommentReference"/>
        </w:rPr>
        <w:annotationRef/>
      </w:r>
      <w:r>
        <w:t>25 and 16?</w:t>
      </w:r>
    </w:p>
  </w:comment>
  <w:comment w:id="492" w:author="Patrick" w:date="2016-10-26T13:11:00Z" w:initials="PW">
    <w:p w14:paraId="1271B396" w14:textId="345123A2" w:rsidR="00274483" w:rsidRDefault="00274483">
      <w:pPr>
        <w:pStyle w:val="CommentText"/>
      </w:pPr>
      <w:r>
        <w:rPr>
          <w:rStyle w:val="CommentReference"/>
        </w:rPr>
        <w:annotationRef/>
      </w:r>
      <w:r>
        <w:t xml:space="preserve">Note that when it comes to data in the text involving counts and calculations I have not double-checked the math—i.e., I’ve assumed  your </w:t>
      </w:r>
      <w:r w:rsidR="008B61D4">
        <w:t>calculations</w:t>
      </w:r>
      <w:r>
        <w:t xml:space="preserve"> are correct</w:t>
      </w:r>
    </w:p>
  </w:comment>
  <w:comment w:id="505" w:author="Patrick" w:date="2016-10-26T13:11:00Z" w:initials="PW">
    <w:p w14:paraId="1A9B4DF9" w14:textId="673752C3" w:rsidR="00676BC2" w:rsidRDefault="00676BC2">
      <w:pPr>
        <w:pStyle w:val="CommentText"/>
      </w:pPr>
      <w:r>
        <w:rPr>
          <w:rStyle w:val="CommentReference"/>
        </w:rPr>
        <w:annotationRef/>
      </w:r>
      <w:r>
        <w:t xml:space="preserve">Might need to </w:t>
      </w:r>
      <w:proofErr w:type="spellStart"/>
      <w:r>
        <w:t>doublecheck</w:t>
      </w:r>
      <w:proofErr w:type="spellEnd"/>
      <w:r>
        <w:t xml:space="preserve"> percentages in this note</w:t>
      </w:r>
    </w:p>
  </w:comment>
  <w:comment w:id="549" w:author="Patrick" w:date="2016-10-26T13:11:00Z" w:initials="PW">
    <w:p w14:paraId="181C1E7C" w14:textId="2D141498" w:rsidR="008B61D4" w:rsidRDefault="008B61D4">
      <w:pPr>
        <w:pStyle w:val="CommentText"/>
      </w:pPr>
      <w:r>
        <w:rPr>
          <w:rStyle w:val="CommentReference"/>
        </w:rPr>
        <w:annotationRef/>
      </w:r>
      <w:r>
        <w:t>OK?</w:t>
      </w:r>
    </w:p>
  </w:comment>
  <w:comment w:id="558" w:author="Patrick" w:date="2016-10-26T13:11:00Z" w:initials="PW">
    <w:p w14:paraId="0C736A03" w14:textId="28265C90" w:rsidR="00274483" w:rsidRDefault="00274483">
      <w:pPr>
        <w:pStyle w:val="CommentText"/>
      </w:pPr>
      <w:r>
        <w:rPr>
          <w:rStyle w:val="CommentReference"/>
        </w:rPr>
        <w:annotationRef/>
      </w:r>
      <w:r>
        <w:t>These per capita totals are not in figure, right? (Just checking).</w:t>
      </w:r>
    </w:p>
    <w:p w14:paraId="71AA2A51" w14:textId="77777777" w:rsidR="00274483" w:rsidRDefault="00274483">
      <w:pPr>
        <w:pStyle w:val="CommentText"/>
      </w:pPr>
    </w:p>
    <w:p w14:paraId="62B9D2F5" w14:textId="3B80EAFE" w:rsidR="00274483" w:rsidRDefault="00274483">
      <w:pPr>
        <w:pStyle w:val="CommentText"/>
      </w:pPr>
      <w:r>
        <w:t xml:space="preserve">Since you refer only to per capita </w:t>
      </w:r>
      <w:proofErr w:type="spellStart"/>
      <w:r>
        <w:t>mt</w:t>
      </w:r>
      <w:proofErr w:type="spellEnd"/>
      <w:r>
        <w:t xml:space="preserve">, does it make sense to use those numbers in the figure rather than million </w:t>
      </w:r>
      <w:proofErr w:type="spellStart"/>
      <w:r>
        <w:t>mt</w:t>
      </w:r>
      <w:proofErr w:type="spellEnd"/>
      <w:r>
        <w:t>?</w:t>
      </w:r>
    </w:p>
  </w:comment>
  <w:comment w:id="585" w:author="Patrick" w:date="2016-10-26T13:11:00Z" w:initials="PW">
    <w:p w14:paraId="1780BCD2" w14:textId="5C8DDFC8" w:rsidR="00F22F80" w:rsidRDefault="00F22F80">
      <w:pPr>
        <w:pStyle w:val="CommentText"/>
      </w:pPr>
      <w:r>
        <w:rPr>
          <w:rStyle w:val="CommentReference"/>
        </w:rPr>
        <w:annotationRef/>
      </w:r>
      <w:r w:rsidR="003E5DEF">
        <w:t>This note m</w:t>
      </w:r>
      <w:r w:rsidR="008B61D4">
        <w:t>akes me wonder--especially if I</w:t>
      </w:r>
      <w:r w:rsidR="003E5DEF">
        <w:t xml:space="preserve"> were a </w:t>
      </w:r>
      <w:proofErr w:type="spellStart"/>
      <w:r w:rsidR="003E5DEF">
        <w:t>Callifornia</w:t>
      </w:r>
      <w:proofErr w:type="spellEnd"/>
      <w:r w:rsidR="003E5DEF">
        <w:t xml:space="preserve"> policymaker!--whether the state's getting a bum rap for not being a bigger reducer of carbon. It's already so low per capita--has it already done the work that dirtier states are just getting around to?</w:t>
      </w:r>
    </w:p>
  </w:comment>
  <w:comment w:id="604" w:author="Patrick" w:date="2016-10-26T13:11:00Z" w:initials="PW">
    <w:p w14:paraId="1715AC0F" w14:textId="70968A0F" w:rsidR="000C1B3B" w:rsidRDefault="000C1B3B">
      <w:pPr>
        <w:pStyle w:val="CommentText"/>
      </w:pPr>
      <w:r>
        <w:rPr>
          <w:rStyle w:val="CommentReference"/>
        </w:rPr>
        <w:annotationRef/>
      </w:r>
      <w:r w:rsidR="003E5DEF">
        <w:t xml:space="preserve">OK?  It seems unfair to call California a "weak </w:t>
      </w:r>
      <w:proofErr w:type="spellStart"/>
      <w:r w:rsidR="003E5DEF">
        <w:t>decoupler</w:t>
      </w:r>
      <w:proofErr w:type="spellEnd"/>
      <w:r w:rsidR="003E5DEF">
        <w:t xml:space="preserve">" when it has per capita emissions less than half those of "stronger" </w:t>
      </w:r>
      <w:proofErr w:type="spellStart"/>
      <w:r w:rsidR="003E5DEF">
        <w:t>decouplers</w:t>
      </w:r>
      <w:proofErr w:type="spellEnd"/>
      <w:r w:rsidR="003E5DEF">
        <w:t xml:space="preserve"> (9.3 vs. 20.9).</w:t>
      </w:r>
    </w:p>
  </w:comment>
  <w:comment w:id="615" w:author="Patrick" w:date="2016-10-26T13:11:00Z" w:initials="PW">
    <w:p w14:paraId="17BE996B" w14:textId="3A8F1AB2" w:rsidR="00274483" w:rsidRDefault="00274483">
      <w:pPr>
        <w:pStyle w:val="CommentText"/>
      </w:pPr>
      <w:r>
        <w:rPr>
          <w:rStyle w:val="CommentReference"/>
        </w:rPr>
        <w:annotationRef/>
      </w:r>
      <w:r>
        <w:t>I count 14</w:t>
      </w:r>
    </w:p>
  </w:comment>
  <w:comment w:id="633" w:author="Patrick" w:date="2016-10-26T13:11:00Z" w:initials="PW">
    <w:p w14:paraId="0D8A8DCF" w14:textId="38D2D372" w:rsidR="00274483" w:rsidRDefault="00274483">
      <w:pPr>
        <w:pStyle w:val="CommentText"/>
      </w:pPr>
      <w:r>
        <w:rPr>
          <w:rStyle w:val="CommentReference"/>
        </w:rPr>
        <w:annotationRef/>
      </w:r>
      <w:r>
        <w:t>Or 24 percent and 9 percent? Maybe I’m looking at the wrong figure?</w:t>
      </w:r>
    </w:p>
  </w:comment>
  <w:comment w:id="637" w:author="Patrick" w:date="2016-10-26T13:11:00Z" w:initials="PW">
    <w:p w14:paraId="1EFFED91" w14:textId="692F9816" w:rsidR="00274483" w:rsidRDefault="00274483">
      <w:pPr>
        <w:pStyle w:val="CommentText"/>
      </w:pPr>
      <w:r>
        <w:rPr>
          <w:rStyle w:val="CommentReference"/>
        </w:rPr>
        <w:annotationRef/>
      </w:r>
      <w:r>
        <w:t>Or 14?</w:t>
      </w:r>
    </w:p>
  </w:comment>
  <w:comment w:id="649" w:author="Patrick" w:date="2016-10-26T13:11:00Z" w:initials="PW">
    <w:p w14:paraId="67AE17F2" w14:textId="5461C370" w:rsidR="00274483" w:rsidRDefault="00274483">
      <w:pPr>
        <w:pStyle w:val="CommentText"/>
      </w:pPr>
      <w:r>
        <w:rPr>
          <w:rStyle w:val="CommentReference"/>
        </w:rPr>
        <w:annotationRef/>
      </w:r>
      <w:r>
        <w:t>The next paragraph seems to suggest that, theoretically, these factors ought to be contributing to decoupling, but the data don’t back this up. Hence, is “may be” more appropriate?</w:t>
      </w:r>
    </w:p>
    <w:p w14:paraId="78C74019" w14:textId="49CEF291" w:rsidR="00274483" w:rsidRDefault="00274483">
      <w:pPr>
        <w:pStyle w:val="CommentText"/>
      </w:pPr>
    </w:p>
  </w:comment>
  <w:comment w:id="713" w:author="Patrick" w:date="2016-10-26T13:11:00Z" w:initials="PW">
    <w:p w14:paraId="608C6382" w14:textId="772007B2" w:rsidR="00274483" w:rsidRDefault="00274483">
      <w:pPr>
        <w:pStyle w:val="CommentText"/>
      </w:pPr>
      <w:r>
        <w:rPr>
          <w:rStyle w:val="CommentReference"/>
        </w:rPr>
        <w:annotationRef/>
      </w:r>
      <w:r>
        <w:t>Or 18, 16, and 16?</w:t>
      </w:r>
    </w:p>
  </w:comment>
  <w:comment w:id="730" w:author="Patrick" w:date="2016-10-26T13:11:00Z" w:initials="PW">
    <w:p w14:paraId="40E922FC" w14:textId="11A48B90" w:rsidR="00274483" w:rsidRDefault="00274483">
      <w:pPr>
        <w:pStyle w:val="CommentText"/>
      </w:pPr>
      <w:r>
        <w:rPr>
          <w:rStyle w:val="CommentReference"/>
        </w:rPr>
        <w:annotationRef/>
      </w:r>
      <w:r>
        <w:t xml:space="preserve">I’m still confused—it’s ‘clear,’ but your regressions don’t find a relationship? </w:t>
      </w:r>
    </w:p>
  </w:comment>
  <w:comment w:id="738" w:author="Patrick" w:date="2016-10-26T13:11:00Z" w:initials="PW">
    <w:p w14:paraId="67A6A312" w14:textId="43E9FB0C" w:rsidR="00274483" w:rsidRDefault="00274483">
      <w:pPr>
        <w:pStyle w:val="CommentText"/>
      </w:pPr>
      <w:r>
        <w:rPr>
          <w:rStyle w:val="CommentReference"/>
        </w:rPr>
        <w:annotationRef/>
      </w:r>
      <w:r>
        <w:t>OK?</w:t>
      </w:r>
    </w:p>
    <w:p w14:paraId="0250CF5C" w14:textId="77777777" w:rsidR="00274483" w:rsidRDefault="00274483">
      <w:pPr>
        <w:pStyle w:val="CommentText"/>
      </w:pPr>
    </w:p>
    <w:p w14:paraId="712FA149" w14:textId="7D3D1F8C" w:rsidR="00274483" w:rsidRDefault="00274483">
      <w:pPr>
        <w:pStyle w:val="CommentText"/>
      </w:pPr>
      <w:r>
        <w:t xml:space="preserve">It might be helpful if App Table B could also </w:t>
      </w:r>
      <w:r w:rsidR="008B61D4">
        <w:t xml:space="preserve">have lines </w:t>
      </w:r>
      <w:r>
        <w:t>sum</w:t>
      </w:r>
      <w:r w:rsidR="008B61D4">
        <w:t>ming</w:t>
      </w:r>
      <w:r>
        <w:t xml:space="preserve"> up data by region, since </w:t>
      </w:r>
      <w:r w:rsidR="008B61D4">
        <w:t>regions are</w:t>
      </w:r>
      <w:r>
        <w:t xml:space="preserve"> discussed extensively in the text</w:t>
      </w:r>
    </w:p>
  </w:comment>
  <w:comment w:id="746" w:author="Patrick" w:date="2016-10-26T13:11:00Z" w:initials="PW">
    <w:p w14:paraId="574A97A5" w14:textId="4A049144" w:rsidR="00274483" w:rsidRDefault="00274483">
      <w:pPr>
        <w:pStyle w:val="CommentText"/>
      </w:pPr>
      <w:r>
        <w:rPr>
          <w:rStyle w:val="CommentReference"/>
        </w:rPr>
        <w:annotationRef/>
      </w:r>
      <w:r>
        <w:t>Shouldn’t Alaska be in the &gt;15% category? I only noticed this because I noticed the big swings in Alaska above. If Alaska is “</w:t>
      </w:r>
      <w:proofErr w:type="spellStart"/>
      <w:r>
        <w:t>mis</w:t>
      </w:r>
      <w:proofErr w:type="spellEnd"/>
      <w:r>
        <w:t>-colored,” maybe check other states too?</w:t>
      </w:r>
    </w:p>
  </w:comment>
  <w:comment w:id="751" w:author="Patrick" w:date="2016-10-26T13:11:00Z" w:initials="PW">
    <w:p w14:paraId="28056E70" w14:textId="268C7132" w:rsidR="00274483" w:rsidRDefault="00274483">
      <w:pPr>
        <w:pStyle w:val="CommentText"/>
      </w:pPr>
      <w:r>
        <w:rPr>
          <w:rStyle w:val="CommentReference"/>
        </w:rPr>
        <w:annotationRef/>
      </w:r>
      <w:r>
        <w:t>Cut OK? You say ‘over the last decade, and then ‘since 2000’</w:t>
      </w:r>
    </w:p>
  </w:comment>
  <w:comment w:id="797" w:author="Patrick" w:date="2016-10-26T13:11:00Z" w:initials="PW">
    <w:p w14:paraId="7D2B5211" w14:textId="65F51CCA" w:rsidR="00274483" w:rsidRDefault="00274483">
      <w:pPr>
        <w:pStyle w:val="CommentText"/>
      </w:pPr>
      <w:r>
        <w:rPr>
          <w:rStyle w:val="CommentReference"/>
        </w:rPr>
        <w:annotationRef/>
      </w:r>
      <w:r>
        <w:t>Not sure what range you’re showing here. And since 12 of 17 states have a nuclear plant, is there a reason to list examples?</w:t>
      </w:r>
    </w:p>
  </w:comment>
  <w:comment w:id="829" w:author="Patrick" w:date="2016-10-26T13:11:00Z" w:initials="PW">
    <w:p w14:paraId="58FAF0AE" w14:textId="2CF04748" w:rsidR="00274483" w:rsidRDefault="00274483">
      <w:pPr>
        <w:pStyle w:val="CommentText"/>
      </w:pPr>
      <w:r>
        <w:rPr>
          <w:rStyle w:val="CommentReference"/>
        </w:rPr>
        <w:annotationRef/>
      </w:r>
      <w:r>
        <w:t xml:space="preserve">Cut OK, since we’re </w:t>
      </w:r>
      <w:r w:rsidR="008B61D4">
        <w:t xml:space="preserve">already </w:t>
      </w:r>
      <w:r>
        <w:t xml:space="preserve">talking about natural gas? </w:t>
      </w:r>
    </w:p>
  </w:comment>
  <w:comment w:id="857" w:author="Patrick" w:date="2016-10-26T13:11:00Z" w:initials="PW">
    <w:p w14:paraId="19536C14" w14:textId="1611B7BB" w:rsidR="00BE4645" w:rsidRDefault="00BE4645">
      <w:pPr>
        <w:pStyle w:val="CommentText"/>
      </w:pPr>
      <w:r>
        <w:rPr>
          <w:rStyle w:val="CommentReference"/>
        </w:rPr>
        <w:annotationRef/>
      </w:r>
      <w:r w:rsidR="003E5DEF">
        <w:t>Back to the nuclear issue--California has grown wind/solar by 35% a year since 2000, and it gets much more power from wind/solar than from nuclear. Wouldn't California say it obviously has other options? You kind of address this in the next paragraph</w:t>
      </w:r>
      <w:r w:rsidR="00F22F80">
        <w:t xml:space="preserve"> (and in the note)</w:t>
      </w:r>
      <w:r w:rsidR="003E5DEF">
        <w:t xml:space="preserve">--but </w:t>
      </w:r>
      <w:r w:rsidR="008B61D4">
        <w:t xml:space="preserve">it </w:t>
      </w:r>
      <w:r w:rsidR="003E5DEF">
        <w:t>mostly ignore</w:t>
      </w:r>
      <w:r w:rsidR="008B61D4">
        <w:t>s</w:t>
      </w:r>
      <w:r w:rsidR="003E5DEF">
        <w:t xml:space="preserve"> California.</w:t>
      </w:r>
    </w:p>
  </w:comment>
  <w:comment w:id="880" w:author="Patrick" w:date="2016-10-26T13:11:00Z" w:initials="PW">
    <w:p w14:paraId="6DFFF183" w14:textId="40C24EA2" w:rsidR="00274483" w:rsidRDefault="00274483">
      <w:pPr>
        <w:pStyle w:val="CommentText"/>
      </w:pPr>
      <w:r>
        <w:rPr>
          <w:rStyle w:val="CommentReference"/>
        </w:rPr>
        <w:annotationRef/>
      </w:r>
      <w:r>
        <w:t>Years correct</w:t>
      </w:r>
      <w:r w:rsidR="008B61D4">
        <w:t>?</w:t>
      </w:r>
    </w:p>
  </w:comment>
  <w:comment w:id="927" w:author="Patrick" w:date="2016-10-26T13:11:00Z" w:initials="PW">
    <w:p w14:paraId="109A8843" w14:textId="794F848D" w:rsidR="00274483" w:rsidRDefault="00274483">
      <w:pPr>
        <w:pStyle w:val="CommentText"/>
      </w:pPr>
      <w:r>
        <w:rPr>
          <w:rStyle w:val="CommentReference"/>
        </w:rPr>
        <w:annotationRef/>
      </w:r>
      <w:r>
        <w:t>App table shows a small share</w:t>
      </w:r>
      <w:r w:rsidR="008B61D4">
        <w:t xml:space="preserve"> for Idaho</w:t>
      </w:r>
      <w:r>
        <w:t>, actually more than California</w:t>
      </w:r>
    </w:p>
  </w:comment>
  <w:comment w:id="929" w:author="Patrick" w:date="2016-10-26T13:11:00Z" w:initials="PW">
    <w:p w14:paraId="7907AD7E" w14:textId="6E65887E" w:rsidR="00274483" w:rsidRDefault="00274483">
      <w:pPr>
        <w:pStyle w:val="CommentText"/>
      </w:pPr>
      <w:r>
        <w:rPr>
          <w:rStyle w:val="CommentReference"/>
        </w:rPr>
        <w:annotationRef/>
      </w:r>
      <w:r>
        <w:t>Since a lot of your Hill readers will know about the coal plant next to the Capitol, would a note be appropriate here?</w:t>
      </w:r>
    </w:p>
  </w:comment>
  <w:comment w:id="1043" w:author="Patrick" w:date="2016-10-26T13:11:00Z" w:initials="PW">
    <w:p w14:paraId="62E19964" w14:textId="7A9CFE0B" w:rsidR="00C200F1" w:rsidRDefault="00C200F1">
      <w:pPr>
        <w:pStyle w:val="CommentText"/>
      </w:pPr>
      <w:r>
        <w:rPr>
          <w:rStyle w:val="CommentReference"/>
        </w:rPr>
        <w:annotationRef/>
      </w:r>
      <w:r w:rsidR="003E5DEF">
        <w:t>If you were going to add renewables to the mix to address the question of 'why just nuclear,' after this sentence would be a good place to do it.</w:t>
      </w:r>
    </w:p>
  </w:comment>
  <w:comment w:id="1047" w:author="Patrick" w:date="2016-10-26T13:11:00Z" w:initials="PW">
    <w:p w14:paraId="462E9445" w14:textId="4F586585" w:rsidR="00274483" w:rsidRDefault="00274483">
      <w:pPr>
        <w:pStyle w:val="CommentText"/>
      </w:pPr>
      <w:r>
        <w:rPr>
          <w:rStyle w:val="CommentReference"/>
        </w:rPr>
        <w:annotationRef/>
      </w:r>
      <w:r>
        <w:t>Moved up from below</w:t>
      </w:r>
    </w:p>
  </w:comment>
  <w:comment w:id="1056" w:author="Patrick" w:date="2016-10-26T13:11:00Z" w:initials="PW">
    <w:p w14:paraId="6788A9D3" w14:textId="62F16133" w:rsidR="00274483" w:rsidRDefault="00274483">
      <w:pPr>
        <w:pStyle w:val="CommentText"/>
      </w:pPr>
      <w:r>
        <w:rPr>
          <w:rStyle w:val="CommentReference"/>
        </w:rPr>
        <w:annotationRef/>
      </w:r>
      <w:r>
        <w:t>Cut OK? That can be assumed—it would only be worth noting if you were suggesting an exception to continued compliance.</w:t>
      </w:r>
    </w:p>
  </w:comment>
  <w:comment w:id="1066" w:author="Patrick" w:date="2016-10-26T13:11:00Z" w:initials="PW">
    <w:p w14:paraId="3331D6F7" w14:textId="0C1472F9" w:rsidR="00274483" w:rsidRDefault="00274483">
      <w:pPr>
        <w:pStyle w:val="CommentText"/>
      </w:pPr>
      <w:r>
        <w:rPr>
          <w:rStyle w:val="CommentReference"/>
        </w:rPr>
        <w:annotationRef/>
      </w:r>
      <w:r>
        <w:t xml:space="preserve">I think your readers understand the federal </w:t>
      </w:r>
      <w:r>
        <w:t>system</w:t>
      </w:r>
      <w:r w:rsidR="002333EB">
        <w:t>!</w:t>
      </w:r>
      <w:bookmarkStart w:id="1067" w:name="_GoBack"/>
      <w:bookmarkEnd w:id="1067"/>
    </w:p>
  </w:comment>
  <w:comment w:id="1088" w:author="Patrick" w:date="2016-10-26T13:11:00Z" w:initials="PW">
    <w:p w14:paraId="6817CEDD" w14:textId="078FFD23" w:rsidR="00274483" w:rsidRDefault="00274483">
      <w:pPr>
        <w:pStyle w:val="CommentText"/>
      </w:pPr>
      <w:r>
        <w:rPr>
          <w:rStyle w:val="CommentReference"/>
        </w:rPr>
        <w:annotationRef/>
      </w:r>
      <w:r>
        <w:t>Cut OK? This ‘long to short’ summary is about as long as the text it summarizes!</w:t>
      </w:r>
    </w:p>
  </w:comment>
  <w:comment w:id="1163" w:author="Patrick" w:date="2016-10-26T13:11:00Z" w:initials="PW">
    <w:p w14:paraId="19634AA4" w14:textId="00F7F1AC" w:rsidR="00274483" w:rsidRDefault="00274483">
      <w:pPr>
        <w:pStyle w:val="CommentText"/>
      </w:pPr>
      <w:r>
        <w:rPr>
          <w:rStyle w:val="CommentReference"/>
        </w:rPr>
        <w:annotationRef/>
      </w:r>
      <w:r>
        <w:t>Cut OK? If states must play a lead role, isn’t the effort probably doomed? From your text above, it sounds like the federal government will have to play the lead role.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E8455" w14:textId="77777777" w:rsidR="001E2D79" w:rsidRDefault="001E2D79" w:rsidP="006108E7">
      <w:pPr>
        <w:spacing w:after="0" w:line="240" w:lineRule="auto"/>
      </w:pPr>
      <w:r>
        <w:separator/>
      </w:r>
    </w:p>
  </w:endnote>
  <w:endnote w:type="continuationSeparator" w:id="0">
    <w:p w14:paraId="78501160" w14:textId="77777777" w:rsidR="001E2D79" w:rsidRDefault="001E2D79" w:rsidP="006108E7">
      <w:pPr>
        <w:spacing w:after="0" w:line="240" w:lineRule="auto"/>
      </w:pPr>
      <w:r>
        <w:continuationSeparator/>
      </w:r>
    </w:p>
  </w:endnote>
  <w:endnote w:id="1">
    <w:p w14:paraId="141D50A1" w14:textId="6A398BA8" w:rsidR="00274483" w:rsidRDefault="00274483">
      <w:pPr>
        <w:pStyle w:val="EndnoteText"/>
      </w:pPr>
      <w:r>
        <w:rPr>
          <w:rStyle w:val="EndnoteReference"/>
        </w:rPr>
        <w:endnoteRef/>
      </w:r>
      <w:r>
        <w:t xml:space="preserve"> International Energy Agency</w:t>
      </w:r>
      <w:ins w:id="21" w:author="Patrick" w:date="2016-10-24T08:25:00Z">
        <w:r>
          <w:t xml:space="preserve"> (IEA)</w:t>
        </w:r>
      </w:ins>
      <w:r>
        <w:t>, “Global Energy-Related Emissions of Carbon Dioxide Stalled in 2014,” March 13, 2015</w:t>
      </w:r>
      <w:ins w:id="22" w:author="Patrick" w:date="2016-10-24T08:25:00Z">
        <w:r>
          <w:t xml:space="preserve">; IEA, </w:t>
        </w:r>
      </w:ins>
      <w:ins w:id="23" w:author="Patrick" w:date="2016-10-24T08:26:00Z">
        <w:r>
          <w:t>“Decoupling of Global Emissions and Economic Growth Confirmed,” March 16, 2016.</w:t>
        </w:r>
      </w:ins>
      <w:del w:id="24" w:author="Patrick" w:date="2016-10-24T08:25:00Z">
        <w:r w:rsidDel="00CE404A">
          <w:delText>.</w:delText>
        </w:r>
      </w:del>
    </w:p>
    <w:p w14:paraId="672C4F4B" w14:textId="77777777" w:rsidR="00274483" w:rsidRDefault="00274483">
      <w:pPr>
        <w:pStyle w:val="EndnoteText"/>
      </w:pPr>
    </w:p>
  </w:endnote>
  <w:endnote w:id="2">
    <w:p w14:paraId="11D51FEB" w14:textId="10BAD2E6" w:rsidR="00274483" w:rsidDel="00CE404A" w:rsidRDefault="00274483">
      <w:pPr>
        <w:pStyle w:val="EndnoteText"/>
        <w:rPr>
          <w:del w:id="35" w:author="Patrick" w:date="2016-10-24T08:26:00Z"/>
        </w:rPr>
      </w:pPr>
      <w:del w:id="36" w:author="Patrick" w:date="2016-10-24T08:26:00Z">
        <w:r w:rsidDel="00CE404A">
          <w:rPr>
            <w:rStyle w:val="EndnoteReference"/>
          </w:rPr>
          <w:endnoteRef/>
        </w:r>
        <w:r w:rsidDel="00CE404A">
          <w:delText xml:space="preserve"> International Energy Agency, “Decoupling of Global Emissions and Economic Growth Confirmed,” March 16, 2016.</w:delText>
        </w:r>
      </w:del>
    </w:p>
    <w:p w14:paraId="329ED9E7" w14:textId="77777777" w:rsidR="00274483" w:rsidDel="00CE404A" w:rsidRDefault="00274483">
      <w:pPr>
        <w:pStyle w:val="EndnoteText"/>
        <w:rPr>
          <w:del w:id="37" w:author="Patrick" w:date="2016-10-24T08:26:00Z"/>
        </w:rPr>
      </w:pPr>
    </w:p>
  </w:endnote>
  <w:endnote w:id="3">
    <w:p w14:paraId="11BD6D2E" w14:textId="62F013DB" w:rsidR="00274483" w:rsidRDefault="00274483" w:rsidP="00ED15E0">
      <w:pPr>
        <w:pStyle w:val="EndnoteText"/>
      </w:pPr>
      <w:r>
        <w:rPr>
          <w:rStyle w:val="EndnoteReference"/>
        </w:rPr>
        <w:endnoteRef/>
      </w:r>
      <w:r>
        <w:t xml:space="preserve"> WRI found that 21 countries, including the United States, have fully “decoupled” their economic growth from carbon emissions over the last 15 years. Carbon Brief</w:t>
      </w:r>
      <w:ins w:id="52" w:author="Patrick" w:date="2016-10-26T07:34:00Z">
        <w:r>
          <w:t>, which</w:t>
        </w:r>
      </w:ins>
      <w:r>
        <w:t xml:space="preserve"> extended the data to include all 216 countries, not just the 67 used in the WRI study, </w:t>
      </w:r>
      <w:del w:id="53" w:author="Patrick" w:date="2016-10-26T07:34:00Z">
        <w:r w:rsidDel="00253CDD">
          <w:delText xml:space="preserve">they </w:delText>
        </w:r>
      </w:del>
      <w:r>
        <w:t xml:space="preserve">found that 35 </w:t>
      </w:r>
      <w:del w:id="54" w:author="Patrick" w:date="2016-10-26T07:35:00Z">
        <w:r w:rsidDel="00253CDD">
          <w:delText xml:space="preserve">of the world’s </w:delText>
        </w:r>
      </w:del>
      <w:r>
        <w:t>countries increased their real GDP at the same time they cut their carbon emissions. For more information, see Nate Aden</w:t>
      </w:r>
      <w:ins w:id="55" w:author="Patrick" w:date="2016-10-26T07:35:00Z">
        <w:r>
          <w:t>,</w:t>
        </w:r>
      </w:ins>
      <w:del w:id="56" w:author="Patrick" w:date="2016-10-26T07:35:00Z">
        <w:r w:rsidDel="00253CDD">
          <w:delText>.</w:delText>
        </w:r>
      </w:del>
      <w:r>
        <w:t xml:space="preserve"> </w:t>
      </w:r>
      <w:del w:id="57" w:author="Patrick" w:date="2016-10-26T07:35:00Z">
        <w:r w:rsidDel="00253CDD">
          <w:delText xml:space="preserve">(2016). </w:delText>
        </w:r>
      </w:del>
      <w:r>
        <w:t xml:space="preserve">“The Roads to Decoupling: 21 Countries </w:t>
      </w:r>
      <w:del w:id="58" w:author="Patrick" w:date="2016-10-26T07:35:00Z">
        <w:r w:rsidDel="00253CDD">
          <w:delText xml:space="preserve">are </w:delText>
        </w:r>
      </w:del>
      <w:ins w:id="59" w:author="Patrick" w:date="2016-10-26T07:35:00Z">
        <w:r>
          <w:t xml:space="preserve">Are </w:t>
        </w:r>
      </w:ins>
      <w:r>
        <w:t xml:space="preserve">Reducing Carbon Emissions </w:t>
      </w:r>
      <w:del w:id="60" w:author="Patrick" w:date="2016-10-26T07:35:00Z">
        <w:r w:rsidDel="00253CDD">
          <w:delText xml:space="preserve">while </w:delText>
        </w:r>
      </w:del>
      <w:ins w:id="61" w:author="Patrick" w:date="2016-10-26T07:35:00Z">
        <w:r>
          <w:t xml:space="preserve">While </w:t>
        </w:r>
      </w:ins>
      <w:r>
        <w:t>Growing GDP</w:t>
      </w:r>
      <w:del w:id="62" w:author="Patrick" w:date="2016-10-26T07:35:00Z">
        <w:r w:rsidDel="00253CDD">
          <w:delText>.</w:delText>
        </w:r>
      </w:del>
      <w:r>
        <w:t>” (Washington: World Resources Institute</w:t>
      </w:r>
      <w:ins w:id="63" w:author="Patrick" w:date="2016-10-26T07:35:00Z">
        <w:r>
          <w:t>, 2016</w:t>
        </w:r>
      </w:ins>
      <w:r>
        <w:t>); and Sophie Yeo and Simon Evans</w:t>
      </w:r>
      <w:ins w:id="64" w:author="Patrick" w:date="2016-10-26T07:36:00Z">
        <w:r>
          <w:t xml:space="preserve">, </w:t>
        </w:r>
      </w:ins>
      <w:del w:id="65" w:author="Patrick" w:date="2016-10-26T07:36:00Z">
        <w:r w:rsidDel="00253CDD">
          <w:delText xml:space="preserve">. (2016). </w:delText>
        </w:r>
      </w:del>
      <w:r>
        <w:t>“The 35 Countries Cutting the Link Between Economic Growth and Emissions</w:t>
      </w:r>
      <w:del w:id="66" w:author="Patrick" w:date="2016-10-26T07:36:00Z">
        <w:r w:rsidDel="00253CDD">
          <w:delText>.</w:delText>
        </w:r>
      </w:del>
      <w:r>
        <w:t>” (London: Carbon Brief</w:t>
      </w:r>
      <w:ins w:id="67" w:author="Patrick" w:date="2016-10-26T07:36:00Z">
        <w:r>
          <w:t>, 2016</w:t>
        </w:r>
      </w:ins>
      <w:r>
        <w:t>).</w:t>
      </w:r>
    </w:p>
    <w:p w14:paraId="70D1D93C" w14:textId="77777777" w:rsidR="00274483" w:rsidRDefault="00274483" w:rsidP="00ED15E0">
      <w:pPr>
        <w:pStyle w:val="EndnoteText"/>
      </w:pPr>
    </w:p>
  </w:endnote>
  <w:endnote w:id="4">
    <w:p w14:paraId="2AEE01FA" w14:textId="58B35EBD" w:rsidR="00274483" w:rsidRDefault="00274483" w:rsidP="00B67C0C">
      <w:pPr>
        <w:pStyle w:val="EndnoteText"/>
        <w:rPr>
          <w:ins w:id="82" w:author="Patrick" w:date="2016-10-24T08:20:00Z"/>
        </w:rPr>
      </w:pPr>
      <w:ins w:id="83" w:author="Patrick" w:date="2016-10-24T08:20:00Z">
        <w:r>
          <w:rPr>
            <w:rStyle w:val="EndnoteReference"/>
          </w:rPr>
          <w:endnoteRef/>
        </w:r>
        <w:r>
          <w:t xml:space="preserve"> For more details about COP 21</w:t>
        </w:r>
      </w:ins>
      <w:ins w:id="84" w:author="Patrick" w:date="2016-10-26T07:37:00Z">
        <w:r>
          <w:t>,</w:t>
        </w:r>
      </w:ins>
      <w:ins w:id="85" w:author="Patrick" w:date="2016-10-24T08:20:00Z">
        <w:r>
          <w:t xml:space="preserve"> see United Nations Framework Convention on Climate Change, “Paris Agreement,” </w:t>
        </w:r>
        <w:r>
          <w:fldChar w:fldCharType="begin"/>
        </w:r>
        <w:r>
          <w:instrText xml:space="preserve"> HYPERLINK "http://unfccc.int/paris_agreement/items/9485.php" </w:instrText>
        </w:r>
        <w:r>
          <w:fldChar w:fldCharType="separate"/>
        </w:r>
        <w:r w:rsidRPr="00ED75DC">
          <w:rPr>
            <w:rStyle w:val="Hyperlink"/>
          </w:rPr>
          <w:t>http://unfccc.int/paris_agreement/items/9485.php</w:t>
        </w:r>
        <w:r>
          <w:rPr>
            <w:rStyle w:val="Hyperlink"/>
          </w:rPr>
          <w:fldChar w:fldCharType="end"/>
        </w:r>
        <w:r>
          <w:t>. The United States and China</w:t>
        </w:r>
      </w:ins>
      <w:ins w:id="86" w:author="Patrick" w:date="2016-10-26T07:38:00Z">
        <w:r>
          <w:t>, the two top emitters of greenhouse gases,</w:t>
        </w:r>
      </w:ins>
      <w:ins w:id="87" w:author="Patrick" w:date="2016-10-24T08:20:00Z">
        <w:r>
          <w:t xml:space="preserve"> formally ratified the Paris Agreement on September 3, 2016</w:t>
        </w:r>
      </w:ins>
      <w:ins w:id="88" w:author="Patrick" w:date="2016-10-26T07:38:00Z">
        <w:r>
          <w:t>; s</w:t>
        </w:r>
      </w:ins>
      <w:ins w:id="89" w:author="Patrick" w:date="2016-10-24T08:20:00Z">
        <w:r>
          <w:t xml:space="preserve">ee Jean </w:t>
        </w:r>
        <w:proofErr w:type="spellStart"/>
        <w:r>
          <w:t>Chemnick</w:t>
        </w:r>
        <w:proofErr w:type="spellEnd"/>
        <w:r>
          <w:t xml:space="preserve">, “U.S. and China Formally Commit to Paris Climate Accord,” </w:t>
        </w:r>
        <w:r w:rsidRPr="003563AD">
          <w:rPr>
            <w:i/>
          </w:rPr>
          <w:t>Scientific American</w:t>
        </w:r>
        <w:r>
          <w:t>, September 6, 2016.</w:t>
        </w:r>
      </w:ins>
      <w:r>
        <w:t xml:space="preserve"> </w:t>
      </w:r>
    </w:p>
    <w:p w14:paraId="07CEA858" w14:textId="77777777" w:rsidR="00274483" w:rsidRDefault="00274483" w:rsidP="00B67C0C">
      <w:pPr>
        <w:pStyle w:val="EndnoteText"/>
        <w:rPr>
          <w:ins w:id="90" w:author="Patrick" w:date="2016-10-24T08:20:00Z"/>
        </w:rPr>
      </w:pPr>
    </w:p>
  </w:endnote>
  <w:endnote w:id="5">
    <w:p w14:paraId="74464C7C" w14:textId="3D87CC68" w:rsidR="00274483" w:rsidDel="00B67C0C" w:rsidRDefault="00274483">
      <w:pPr>
        <w:pStyle w:val="EndnoteText"/>
        <w:rPr>
          <w:del w:id="123" w:author="Patrick" w:date="2016-10-24T08:20:00Z"/>
        </w:rPr>
      </w:pPr>
      <w:del w:id="124" w:author="Patrick" w:date="2016-10-24T08:20:00Z">
        <w:r w:rsidDel="00B67C0C">
          <w:rPr>
            <w:rStyle w:val="EndnoteReference"/>
          </w:rPr>
          <w:endnoteRef/>
        </w:r>
        <w:r w:rsidDel="00B67C0C">
          <w:delText xml:space="preserve"> For more details about COP 21 see United Nations Framework Convention on Climate Change, “Paris Agreement,” available at </w:delText>
        </w:r>
        <w:r w:rsidDel="00B67C0C">
          <w:fldChar w:fldCharType="begin"/>
        </w:r>
        <w:r w:rsidDel="00B67C0C">
          <w:delInstrText xml:space="preserve"> HYPERLINK "http://unfccc.int/paris_agreement/items/9485.php" </w:delInstrText>
        </w:r>
        <w:r w:rsidDel="00B67C0C">
          <w:fldChar w:fldCharType="separate"/>
        </w:r>
        <w:r w:rsidRPr="00ED75DC" w:rsidDel="00B67C0C">
          <w:rPr>
            <w:rStyle w:val="Hyperlink"/>
          </w:rPr>
          <w:delText>http://unfccc.int/paris_agreement/items/9485.php</w:delText>
        </w:r>
        <w:r w:rsidDel="00B67C0C">
          <w:rPr>
            <w:rStyle w:val="Hyperlink"/>
          </w:rPr>
          <w:fldChar w:fldCharType="end"/>
        </w:r>
        <w:r w:rsidDel="00B67C0C">
          <w:delText xml:space="preserve">. The United States and China formally ratified the Paris Agreement on September 3, 2016, giving the agreement a big boost from the two top emitters of greenhouse gas emissions. See Jean Chemnick, “U.S. and China Formally Commit to Paris Climate Accord,” </w:delText>
        </w:r>
        <w:r w:rsidRPr="003563AD" w:rsidDel="00B67C0C">
          <w:rPr>
            <w:i/>
          </w:rPr>
          <w:delText>The Scientific American</w:delText>
        </w:r>
        <w:r w:rsidDel="00B67C0C">
          <w:delText xml:space="preserve">, September 6, 2016.  </w:delText>
        </w:r>
      </w:del>
    </w:p>
    <w:p w14:paraId="1DB98421" w14:textId="77777777" w:rsidR="00274483" w:rsidDel="00B67C0C" w:rsidRDefault="00274483">
      <w:pPr>
        <w:pStyle w:val="EndnoteText"/>
        <w:rPr>
          <w:del w:id="125" w:author="Patrick" w:date="2016-10-24T08:20:00Z"/>
        </w:rPr>
      </w:pPr>
    </w:p>
  </w:endnote>
  <w:endnote w:id="6">
    <w:p w14:paraId="3B81EA26" w14:textId="0DA31C9D" w:rsidR="00274483" w:rsidRDefault="00274483">
      <w:pPr>
        <w:pStyle w:val="EndnoteText"/>
      </w:pPr>
      <w:r>
        <w:rPr>
          <w:rStyle w:val="EndnoteReference"/>
        </w:rPr>
        <w:endnoteRef/>
      </w:r>
      <w:r>
        <w:t xml:space="preserve"> Barry </w:t>
      </w:r>
      <w:proofErr w:type="spellStart"/>
      <w:r>
        <w:t>Rabe</w:t>
      </w:r>
      <w:proofErr w:type="spellEnd"/>
      <w:ins w:id="139" w:author="Patrick" w:date="2016-10-26T07:39:00Z">
        <w:r>
          <w:t xml:space="preserve">, </w:t>
        </w:r>
      </w:ins>
      <w:del w:id="140" w:author="Patrick" w:date="2016-10-26T07:39:00Z">
        <w:r w:rsidDel="00E110D5">
          <w:delText xml:space="preserve">. (2002). </w:delText>
        </w:r>
      </w:del>
      <w:r>
        <w:t xml:space="preserve">“Statehouse and Greenhouse: The States </w:t>
      </w:r>
      <w:del w:id="141" w:author="Patrick" w:date="2016-10-26T07:39:00Z">
        <w:r w:rsidDel="00E110D5">
          <w:delText xml:space="preserve">are </w:delText>
        </w:r>
      </w:del>
      <w:ins w:id="142" w:author="Patrick" w:date="2016-10-26T07:39:00Z">
        <w:r>
          <w:t xml:space="preserve">Are </w:t>
        </w:r>
      </w:ins>
      <w:r>
        <w:t>Taking the Lead on Climate Change</w:t>
      </w:r>
      <w:del w:id="143" w:author="Patrick" w:date="2016-10-26T07:39:00Z">
        <w:r w:rsidDel="00E110D5">
          <w:delText>.</w:delText>
        </w:r>
      </w:del>
      <w:r>
        <w:t>” (Washington: Brookings Institution</w:t>
      </w:r>
      <w:ins w:id="144" w:author="Patrick" w:date="2016-10-26T07:39:00Z">
        <w:r>
          <w:t>, 2002</w:t>
        </w:r>
      </w:ins>
      <w:r>
        <w:t>)</w:t>
      </w:r>
      <w:ins w:id="145" w:author="Patrick" w:date="2016-10-26T07:39:00Z">
        <w:r>
          <w:t>.</w:t>
        </w:r>
      </w:ins>
    </w:p>
    <w:p w14:paraId="2B45F7E5" w14:textId="77777777" w:rsidR="00274483" w:rsidRDefault="00274483">
      <w:pPr>
        <w:pStyle w:val="EndnoteText"/>
      </w:pPr>
    </w:p>
  </w:endnote>
  <w:endnote w:id="7">
    <w:p w14:paraId="5FA6AAD0" w14:textId="13FAA059" w:rsidR="00274483" w:rsidRDefault="00274483">
      <w:pPr>
        <w:pStyle w:val="EndnoteText"/>
      </w:pPr>
      <w:r>
        <w:rPr>
          <w:rStyle w:val="EndnoteReference"/>
        </w:rPr>
        <w:endnoteRef/>
      </w:r>
      <w:r>
        <w:t xml:space="preserve"> Don Grant </w:t>
      </w:r>
      <w:del w:id="151" w:author="Patrick" w:date="2016-10-26T07:39:00Z">
        <w:r w:rsidDel="00E110D5">
          <w:delText xml:space="preserve">and others. (2014). </w:delText>
        </w:r>
      </w:del>
      <w:ins w:id="152" w:author="Patrick" w:date="2016-10-26T07:39:00Z">
        <w:r>
          <w:t xml:space="preserve">et al., </w:t>
        </w:r>
      </w:ins>
      <w:r>
        <w:t>“Effectiveness of State Policies in Reducing CO</w:t>
      </w:r>
      <w:r w:rsidRPr="00303398">
        <w:rPr>
          <w:vertAlign w:val="subscript"/>
        </w:rPr>
        <w:t>2</w:t>
      </w:r>
      <w:r>
        <w:t xml:space="preserve"> Emissions </w:t>
      </w:r>
      <w:del w:id="153" w:author="Patrick" w:date="2016-10-26T07:40:00Z">
        <w:r w:rsidDel="00E110D5">
          <w:delText xml:space="preserve">from </w:delText>
        </w:r>
      </w:del>
      <w:ins w:id="154" w:author="Patrick" w:date="2016-10-26T07:40:00Z">
        <w:r>
          <w:t xml:space="preserve">From </w:t>
        </w:r>
      </w:ins>
      <w:r>
        <w:t xml:space="preserve">Power Plants,” </w:t>
      </w:r>
      <w:r w:rsidRPr="00265C74">
        <w:rPr>
          <w:i/>
        </w:rPr>
        <w:t>Nature Climate Change</w:t>
      </w:r>
      <w:r>
        <w:t xml:space="preserve"> 4</w:t>
      </w:r>
      <w:ins w:id="155" w:author="Patrick" w:date="2016-10-26T07:57:00Z">
        <w:r>
          <w:t xml:space="preserve"> (2014)</w:t>
        </w:r>
      </w:ins>
      <w:r>
        <w:t>: 977-</w:t>
      </w:r>
      <w:del w:id="156" w:author="Patrick" w:date="2016-10-26T07:40:00Z">
        <w:r w:rsidDel="00E110D5">
          <w:delText>9</w:delText>
        </w:r>
      </w:del>
      <w:r>
        <w:t>82.</w:t>
      </w:r>
    </w:p>
    <w:p w14:paraId="3B100625" w14:textId="01C0E1E4" w:rsidR="00274483" w:rsidRDefault="00274483">
      <w:pPr>
        <w:pStyle w:val="EndnoteText"/>
      </w:pPr>
      <w:r>
        <w:t xml:space="preserve"> </w:t>
      </w:r>
    </w:p>
  </w:endnote>
  <w:endnote w:id="8">
    <w:p w14:paraId="56B29670" w14:textId="57C83BB6" w:rsidR="00274483" w:rsidRDefault="00274483" w:rsidP="002879B7">
      <w:pPr>
        <w:pStyle w:val="EndnoteText"/>
      </w:pPr>
      <w:r>
        <w:rPr>
          <w:rStyle w:val="EndnoteReference"/>
        </w:rPr>
        <w:endnoteRef/>
      </w:r>
      <w:r>
        <w:t xml:space="preserve"> Energy-related carbon dioxide emissions data at the state level are available at the </w:t>
      </w:r>
      <w:del w:id="160" w:author="Patrick" w:date="2016-10-26T10:42:00Z">
        <w:r w:rsidDel="00ED7180">
          <w:delText xml:space="preserve">following </w:delText>
        </w:r>
      </w:del>
      <w:r>
        <w:t>EPA website</w:t>
      </w:r>
      <w:ins w:id="161" w:author="Patrick" w:date="2016-10-26T10:42:00Z">
        <w:r w:rsidR="00ED7180">
          <w:t xml:space="preserve"> </w:t>
        </w:r>
      </w:ins>
      <w:del w:id="162" w:author="Patrick" w:date="2016-10-26T10:42:00Z">
        <w:r w:rsidDel="00ED7180">
          <w:delText xml:space="preserve">: </w:delText>
        </w:r>
      </w:del>
      <w:hyperlink r:id="rId1" w:history="1">
        <w:r w:rsidRPr="00275759">
          <w:rPr>
            <w:rStyle w:val="Hyperlink"/>
          </w:rPr>
          <w:t>https://www.epa.gov/statelocalclimate/state-energy-co2-emissions</w:t>
        </w:r>
      </w:hyperlink>
      <w:r>
        <w:t>. The data include</w:t>
      </w:r>
      <w:del w:id="163" w:author="Patrick" w:date="2016-10-26T07:40:00Z">
        <w:r w:rsidDel="00E110D5">
          <w:delText>s</w:delText>
        </w:r>
      </w:del>
      <w:r>
        <w:t xml:space="preserve"> state </w:t>
      </w:r>
      <w:del w:id="164" w:author="Patrick" w:date="2016-10-26T07:50:00Z">
        <w:r w:rsidDel="00303398">
          <w:delText>carbon dioxide (</w:delText>
        </w:r>
      </w:del>
      <w:r>
        <w:t>CO</w:t>
      </w:r>
      <w:r>
        <w:rPr>
          <w:vertAlign w:val="subscript"/>
        </w:rPr>
        <w:t>2</w:t>
      </w:r>
      <w:del w:id="165" w:author="Patrick" w:date="2016-10-26T07:50:00Z">
        <w:r w:rsidDel="00303398">
          <w:delText>)</w:delText>
        </w:r>
      </w:del>
      <w:r>
        <w:t xml:space="preserve"> emission inventories from fossil fuel combustion, by end-use sector (commercial, industrial, residential, transportation, and electric power), in million metric tons of carbon dioxide (</w:t>
      </w:r>
      <w:r w:rsidRPr="009414D6">
        <w:t>MMTCO</w:t>
      </w:r>
      <w:r w:rsidRPr="009414D6">
        <w:rPr>
          <w:vertAlign w:val="subscript"/>
        </w:rPr>
        <w:t>2</w:t>
      </w:r>
      <w:r>
        <w:t>) from 1990 through 2014. EPA developed these state-level CO</w:t>
      </w:r>
      <w:r>
        <w:rPr>
          <w:vertAlign w:val="subscript"/>
        </w:rPr>
        <w:t>2</w:t>
      </w:r>
      <w:r>
        <w:t xml:space="preserve"> estimates using (1) fuel consumption data from the </w:t>
      </w:r>
      <w:ins w:id="166" w:author="Patrick" w:date="2016-10-26T08:05:00Z">
        <w:r>
          <w:t>Department of Energy (</w:t>
        </w:r>
      </w:ins>
      <w:r w:rsidRPr="009414D6">
        <w:t>DOE</w:t>
      </w:r>
      <w:ins w:id="167" w:author="Patrick" w:date="2016-10-26T08:05:00Z">
        <w:r>
          <w:t>)</w:t>
        </w:r>
      </w:ins>
      <w:r w:rsidRPr="009414D6">
        <w:t>/</w:t>
      </w:r>
      <w:ins w:id="168" w:author="Patrick" w:date="2016-10-26T08:05:00Z">
        <w:r>
          <w:t>Energy Information Administration (</w:t>
        </w:r>
      </w:ins>
      <w:r w:rsidRPr="009414D6">
        <w:t>EIA</w:t>
      </w:r>
      <w:ins w:id="169" w:author="Patrick" w:date="2016-10-26T08:05:00Z">
        <w:r>
          <w:t>)</w:t>
        </w:r>
      </w:ins>
      <w:r w:rsidRPr="009414D6">
        <w:t xml:space="preserve"> State Energy Data 2014 Consumption tables</w:t>
      </w:r>
      <w:r>
        <w:t xml:space="preserve"> and (2) emission factors from the </w:t>
      </w:r>
      <w:r w:rsidRPr="009414D6">
        <w:t>Inventory of U.S. Greenhouse Gas Emissions and Sinks 1990-2014</w:t>
      </w:r>
      <w:r>
        <w:t xml:space="preserve">. State GDP has been obtained from the Bureau of Economic Analysis and is in millions of chained 2009 dollars. See </w:t>
      </w:r>
      <w:hyperlink r:id="rId2" w:history="1">
        <w:r w:rsidRPr="00275759">
          <w:rPr>
            <w:rStyle w:val="Hyperlink"/>
          </w:rPr>
          <w:t>http://www.bea.gov/regional/</w:t>
        </w:r>
      </w:hyperlink>
      <w:r>
        <w:t xml:space="preserve">. </w:t>
      </w:r>
    </w:p>
  </w:endnote>
  <w:endnote w:id="9">
    <w:p w14:paraId="006EC97E" w14:textId="77777777" w:rsidR="00274483" w:rsidRDefault="00274483" w:rsidP="002D40C9">
      <w:pPr>
        <w:pStyle w:val="EndnoteText"/>
      </w:pPr>
    </w:p>
    <w:p w14:paraId="64F1A9A4" w14:textId="7B177F09" w:rsidR="00274483" w:rsidRDefault="00274483" w:rsidP="002D40C9">
      <w:pPr>
        <w:pStyle w:val="EndnoteText"/>
        <w:rPr>
          <w:ins w:id="196" w:author="Patrick" w:date="2016-10-26T07:53:00Z"/>
          <w:rFonts w:cs="Arial"/>
        </w:rPr>
      </w:pPr>
      <w:r>
        <w:rPr>
          <w:rStyle w:val="EndnoteReference"/>
        </w:rPr>
        <w:endnoteRef/>
      </w:r>
      <w:r>
        <w:t xml:space="preserve"> </w:t>
      </w:r>
      <w:r w:rsidRPr="0062799E">
        <w:t>As an exploratory analysis, Brookings researchers employed ordinary least squares (OLS) and fixed effects (by state) estimation techniques to evaluate the impact of a number of factors on state change in carbon emissions between 2000 and 201</w:t>
      </w:r>
      <w:r>
        <w:t>4</w:t>
      </w:r>
      <w:r w:rsidRPr="0062799E">
        <w:t xml:space="preserve">. The dependent variable in all the models is the </w:t>
      </w:r>
      <w:r w:rsidRPr="0062799E">
        <w:rPr>
          <w:rFonts w:cs="Arial"/>
        </w:rPr>
        <w:t>percent change of CO</w:t>
      </w:r>
      <w:r w:rsidRPr="0062799E">
        <w:rPr>
          <w:rFonts w:cs="Arial"/>
          <w:vertAlign w:val="subscript"/>
        </w:rPr>
        <w:t>2</w:t>
      </w:r>
      <w:r w:rsidRPr="0062799E">
        <w:rPr>
          <w:rFonts w:cs="Arial"/>
        </w:rPr>
        <w:t xml:space="preserve"> emissions by state from year</w:t>
      </w:r>
      <w:ins w:id="197" w:author="Patrick" w:date="2016-10-26T07:51:00Z">
        <w:r>
          <w:rPr>
            <w:rFonts w:cs="Arial"/>
          </w:rPr>
          <w:t xml:space="preserve"> </w:t>
        </w:r>
      </w:ins>
      <w:del w:id="198" w:author="Patrick" w:date="2016-10-26T07:51:00Z">
        <w:r w:rsidRPr="0062799E" w:rsidDel="00303398">
          <w:rPr>
            <w:rFonts w:cs="Arial"/>
          </w:rPr>
          <w:delText>-</w:delText>
        </w:r>
      </w:del>
      <w:r w:rsidRPr="0062799E">
        <w:rPr>
          <w:rFonts w:cs="Arial"/>
        </w:rPr>
        <w:t>to</w:t>
      </w:r>
      <w:ins w:id="199" w:author="Patrick" w:date="2016-10-26T07:51:00Z">
        <w:r>
          <w:rPr>
            <w:rFonts w:cs="Arial"/>
          </w:rPr>
          <w:t xml:space="preserve"> </w:t>
        </w:r>
      </w:ins>
      <w:del w:id="200" w:author="Patrick" w:date="2016-10-26T07:51:00Z">
        <w:r w:rsidRPr="0062799E" w:rsidDel="00303398">
          <w:rPr>
            <w:rFonts w:cs="Arial"/>
          </w:rPr>
          <w:delText>-</w:delText>
        </w:r>
      </w:del>
      <w:r w:rsidRPr="0062799E">
        <w:rPr>
          <w:rFonts w:cs="Arial"/>
        </w:rPr>
        <w:t xml:space="preserve">year. The independent variables employed include: economic structure variables relating to the percent change in share of private industries output of goods-producing sectors, service-producing sectors, manufacturing sectors, and energy-intensive manufacturing sectors; the percent change of fuel sources as a share of total electricity generation with sources of coal, natural gas, nuclear, hydro, wind and solar combined; the percent change in state gross </w:t>
      </w:r>
      <w:del w:id="201" w:author="Patrick" w:date="2016-10-26T07:52:00Z">
        <w:r w:rsidRPr="0062799E" w:rsidDel="00303398">
          <w:rPr>
            <w:rFonts w:cs="Arial"/>
          </w:rPr>
          <w:delText>domestic product (</w:delText>
        </w:r>
      </w:del>
      <w:r w:rsidRPr="0062799E">
        <w:rPr>
          <w:rFonts w:cs="Arial"/>
        </w:rPr>
        <w:t>GDP</w:t>
      </w:r>
      <w:del w:id="202" w:author="Patrick" w:date="2016-10-26T07:52:00Z">
        <w:r w:rsidRPr="0062799E" w:rsidDel="00303398">
          <w:rPr>
            <w:rFonts w:cs="Arial"/>
          </w:rPr>
          <w:delText>)</w:delText>
        </w:r>
      </w:del>
      <w:r w:rsidRPr="0062799E">
        <w:rPr>
          <w:rFonts w:cs="Arial"/>
        </w:rPr>
        <w:t xml:space="preserve"> from year</w:t>
      </w:r>
      <w:ins w:id="203" w:author="Patrick" w:date="2016-10-26T07:52:00Z">
        <w:r>
          <w:rPr>
            <w:rFonts w:cs="Arial"/>
          </w:rPr>
          <w:t xml:space="preserve"> </w:t>
        </w:r>
      </w:ins>
      <w:del w:id="204" w:author="Patrick" w:date="2016-10-26T07:52:00Z">
        <w:r w:rsidRPr="0062799E" w:rsidDel="00303398">
          <w:rPr>
            <w:rFonts w:cs="Arial"/>
          </w:rPr>
          <w:delText>-</w:delText>
        </w:r>
      </w:del>
      <w:r w:rsidRPr="0062799E">
        <w:rPr>
          <w:rFonts w:cs="Arial"/>
        </w:rPr>
        <w:t>to</w:t>
      </w:r>
      <w:ins w:id="205" w:author="Patrick" w:date="2016-10-26T07:52:00Z">
        <w:r>
          <w:rPr>
            <w:rFonts w:cs="Arial"/>
          </w:rPr>
          <w:t xml:space="preserve"> </w:t>
        </w:r>
      </w:ins>
      <w:del w:id="206" w:author="Patrick" w:date="2016-10-26T07:52:00Z">
        <w:r w:rsidRPr="0062799E" w:rsidDel="00303398">
          <w:rPr>
            <w:rFonts w:cs="Arial"/>
          </w:rPr>
          <w:delText>-</w:delText>
        </w:r>
      </w:del>
      <w:r w:rsidRPr="0062799E">
        <w:rPr>
          <w:rFonts w:cs="Arial"/>
        </w:rPr>
        <w:t>year; region of the state; the percent change in population density from year</w:t>
      </w:r>
      <w:ins w:id="207" w:author="Patrick" w:date="2016-10-26T07:52:00Z">
        <w:r>
          <w:rPr>
            <w:rFonts w:cs="Arial"/>
          </w:rPr>
          <w:t xml:space="preserve"> </w:t>
        </w:r>
      </w:ins>
      <w:del w:id="208" w:author="Patrick" w:date="2016-10-26T07:52:00Z">
        <w:r w:rsidRPr="0062799E" w:rsidDel="00303398">
          <w:rPr>
            <w:rFonts w:cs="Arial"/>
          </w:rPr>
          <w:delText>-</w:delText>
        </w:r>
      </w:del>
      <w:r w:rsidRPr="0062799E">
        <w:rPr>
          <w:rFonts w:cs="Arial"/>
        </w:rPr>
        <w:t>to</w:t>
      </w:r>
      <w:ins w:id="209" w:author="Patrick" w:date="2016-10-26T07:52:00Z">
        <w:r>
          <w:rPr>
            <w:rFonts w:cs="Arial"/>
          </w:rPr>
          <w:t xml:space="preserve"> </w:t>
        </w:r>
      </w:ins>
      <w:del w:id="210" w:author="Patrick" w:date="2016-10-26T07:52:00Z">
        <w:r w:rsidRPr="0062799E" w:rsidDel="00303398">
          <w:rPr>
            <w:rFonts w:cs="Arial"/>
          </w:rPr>
          <w:delText>-</w:delText>
        </w:r>
      </w:del>
      <w:r w:rsidRPr="0062799E">
        <w:rPr>
          <w:rFonts w:cs="Arial"/>
        </w:rPr>
        <w:t>year; the percent change in population from year</w:t>
      </w:r>
      <w:ins w:id="211" w:author="Patrick" w:date="2016-10-26T07:52:00Z">
        <w:r>
          <w:rPr>
            <w:rFonts w:cs="Arial"/>
          </w:rPr>
          <w:t xml:space="preserve"> </w:t>
        </w:r>
      </w:ins>
      <w:del w:id="212" w:author="Patrick" w:date="2016-10-26T07:52:00Z">
        <w:r w:rsidRPr="0062799E" w:rsidDel="00303398">
          <w:rPr>
            <w:rFonts w:cs="Arial"/>
          </w:rPr>
          <w:delText>-</w:delText>
        </w:r>
      </w:del>
      <w:r w:rsidRPr="0062799E">
        <w:rPr>
          <w:rFonts w:cs="Arial"/>
        </w:rPr>
        <w:t>to</w:t>
      </w:r>
      <w:ins w:id="213" w:author="Patrick" w:date="2016-10-26T07:52:00Z">
        <w:r>
          <w:rPr>
            <w:rFonts w:cs="Arial"/>
          </w:rPr>
          <w:t xml:space="preserve"> </w:t>
        </w:r>
      </w:ins>
      <w:del w:id="214" w:author="Patrick" w:date="2016-10-26T07:52:00Z">
        <w:r w:rsidRPr="0062799E" w:rsidDel="00303398">
          <w:rPr>
            <w:rFonts w:cs="Arial"/>
          </w:rPr>
          <w:delText>-</w:delText>
        </w:r>
      </w:del>
      <w:r w:rsidRPr="0062799E">
        <w:rPr>
          <w:rFonts w:cs="Arial"/>
        </w:rPr>
        <w:t xml:space="preserve">year; and a series of year dummy variables for </w:t>
      </w:r>
      <w:del w:id="215" w:author="Patrick" w:date="2016-10-26T07:52:00Z">
        <w:r w:rsidRPr="0062799E" w:rsidDel="00303398">
          <w:rPr>
            <w:rFonts w:cs="Arial"/>
          </w:rPr>
          <w:delText xml:space="preserve">years </w:delText>
        </w:r>
      </w:del>
      <w:r w:rsidRPr="0062799E">
        <w:rPr>
          <w:rFonts w:cs="Arial"/>
        </w:rPr>
        <w:t>2001 to 201</w:t>
      </w:r>
      <w:r>
        <w:rPr>
          <w:rFonts w:cs="Arial"/>
        </w:rPr>
        <w:t>4</w:t>
      </w:r>
      <w:r w:rsidRPr="0062799E">
        <w:rPr>
          <w:rFonts w:cs="Arial"/>
        </w:rPr>
        <w:t xml:space="preserve"> (with 2001 as the reference group). </w:t>
      </w:r>
      <w:r>
        <w:rPr>
          <w:rFonts w:cs="Arial"/>
        </w:rPr>
        <w:t xml:space="preserve">With 50 states and the District of Columbia, there were 714 observations across all the models. </w:t>
      </w:r>
      <w:r w:rsidRPr="0062799E">
        <w:rPr>
          <w:rFonts w:cs="Arial"/>
        </w:rPr>
        <w:t>A total of six models was run and the R-squared was between 0.</w:t>
      </w:r>
      <w:r>
        <w:rPr>
          <w:rFonts w:cs="Arial"/>
        </w:rPr>
        <w:t>415</w:t>
      </w:r>
      <w:r w:rsidRPr="0062799E">
        <w:rPr>
          <w:rFonts w:cs="Arial"/>
        </w:rPr>
        <w:t xml:space="preserve"> and 0.</w:t>
      </w:r>
      <w:r>
        <w:rPr>
          <w:rFonts w:cs="Arial"/>
        </w:rPr>
        <w:t>421</w:t>
      </w:r>
      <w:r w:rsidRPr="0062799E">
        <w:rPr>
          <w:rFonts w:cs="Arial"/>
        </w:rPr>
        <w:t xml:space="preserve"> across the models, indicating a relatively strong model fit.</w:t>
      </w:r>
      <w:r>
        <w:rPr>
          <w:rFonts w:cs="Arial"/>
        </w:rPr>
        <w:t xml:space="preserve"> </w:t>
      </w:r>
    </w:p>
    <w:p w14:paraId="4F717A00" w14:textId="77777777" w:rsidR="00274483" w:rsidRPr="00984379" w:rsidRDefault="00274483" w:rsidP="002D40C9">
      <w:pPr>
        <w:pStyle w:val="EndnoteText"/>
      </w:pPr>
    </w:p>
  </w:endnote>
  <w:endnote w:id="10">
    <w:p w14:paraId="2F0482B7" w14:textId="17C80C5D" w:rsidR="00274483" w:rsidRDefault="00274483" w:rsidP="00D15CAB">
      <w:pPr>
        <w:pStyle w:val="EndnoteText"/>
      </w:pPr>
      <w:r>
        <w:rPr>
          <w:rStyle w:val="EndnoteReference"/>
        </w:rPr>
        <w:endnoteRef/>
      </w:r>
      <w:r>
        <w:t xml:space="preserve"> While the literature discussing the energy intensities of industries in the services sector, such as information, finance, and health</w:t>
      </w:r>
      <w:ins w:id="233" w:author="Patrick" w:date="2016-10-26T07:53:00Z">
        <w:r>
          <w:t xml:space="preserve"> </w:t>
        </w:r>
      </w:ins>
      <w:r>
        <w:t xml:space="preserve">care, is limited, it is generally believed that these industries emit comparatively less carbon than the manufacturing sector. See </w:t>
      </w:r>
      <w:proofErr w:type="spellStart"/>
      <w:r w:rsidRPr="00E15C34">
        <w:t>Brynhildur</w:t>
      </w:r>
      <w:proofErr w:type="spellEnd"/>
      <w:r w:rsidRPr="00E15C34">
        <w:t xml:space="preserve"> </w:t>
      </w:r>
      <w:proofErr w:type="spellStart"/>
      <w:r w:rsidRPr="00E15C34">
        <w:t>Davidsdottir</w:t>
      </w:r>
      <w:proofErr w:type="spellEnd"/>
      <w:r>
        <w:t xml:space="preserve"> and M. Fisher</w:t>
      </w:r>
      <w:ins w:id="234" w:author="Patrick" w:date="2016-10-26T07:53:00Z">
        <w:r>
          <w:t xml:space="preserve">, </w:t>
        </w:r>
      </w:ins>
      <w:del w:id="235" w:author="Patrick" w:date="2016-10-26T07:53:00Z">
        <w:r w:rsidDel="00303398">
          <w:delText xml:space="preserve">. (2011). </w:delText>
        </w:r>
      </w:del>
      <w:r>
        <w:t>“The Odd Couple: The Relationship Between State Economic Performance and Carbon Emissions Economic Intensity</w:t>
      </w:r>
      <w:ins w:id="236" w:author="Patrick" w:date="2016-10-26T10:44:00Z">
        <w:r w:rsidR="00ED7180">
          <w:t>,</w:t>
        </w:r>
      </w:ins>
      <w:del w:id="237" w:author="Patrick" w:date="2016-10-26T07:54:00Z">
        <w:r w:rsidDel="00303398">
          <w:delText>.</w:delText>
        </w:r>
      </w:del>
      <w:r>
        <w:t xml:space="preserve">” </w:t>
      </w:r>
      <w:r w:rsidRPr="002B6248">
        <w:rPr>
          <w:i/>
        </w:rPr>
        <w:t>Energy Policy</w:t>
      </w:r>
      <w:r>
        <w:t xml:space="preserve"> </w:t>
      </w:r>
      <w:del w:id="238" w:author="Patrick" w:date="2016-10-26T07:54:00Z">
        <w:r w:rsidDel="00303398">
          <w:delText xml:space="preserve">Vol. </w:delText>
        </w:r>
      </w:del>
      <w:r>
        <w:t>39</w:t>
      </w:r>
      <w:ins w:id="239" w:author="Patrick" w:date="2016-10-26T07:54:00Z">
        <w:r>
          <w:t>, no. 8</w:t>
        </w:r>
      </w:ins>
      <w:r>
        <w:t xml:space="preserve"> (</w:t>
      </w:r>
      <w:del w:id="240" w:author="Patrick" w:date="2016-10-26T07:54:00Z">
        <w:r w:rsidDel="00303398">
          <w:delText>8</w:delText>
        </w:r>
      </w:del>
      <w:ins w:id="241" w:author="Patrick" w:date="2016-10-26T07:54:00Z">
        <w:r>
          <w:t>2011</w:t>
        </w:r>
      </w:ins>
      <w:r>
        <w:t>): 4551-</w:t>
      </w:r>
      <w:del w:id="242" w:author="Patrick" w:date="2016-10-26T07:54:00Z">
        <w:r w:rsidDel="00303398">
          <w:delText>4</w:delText>
        </w:r>
      </w:del>
      <w:r>
        <w:t>562</w:t>
      </w:r>
      <w:ins w:id="243" w:author="Patrick" w:date="2016-10-26T07:54:00Z">
        <w:r>
          <w:t xml:space="preserve">; </w:t>
        </w:r>
      </w:ins>
      <w:del w:id="244" w:author="Patrick" w:date="2016-10-26T07:54:00Z">
        <w:r w:rsidDel="00303398">
          <w:delText xml:space="preserve">. See also </w:delText>
        </w:r>
      </w:del>
      <w:r>
        <w:t>B.W Ang.</w:t>
      </w:r>
      <w:ins w:id="245" w:author="Patrick" w:date="2016-10-26T07:54:00Z">
        <w:r>
          <w:t>,</w:t>
        </w:r>
      </w:ins>
      <w:r>
        <w:t xml:space="preserve"> </w:t>
      </w:r>
      <w:del w:id="246" w:author="Patrick" w:date="2016-10-26T07:54:00Z">
        <w:r w:rsidDel="00303398">
          <w:delText xml:space="preserve">(1999) </w:delText>
        </w:r>
      </w:del>
      <w:r>
        <w:t>“Is the Energy Intensity a Less Useful Indicator Than the Carbon Factor in the Study of Climate Change</w:t>
      </w:r>
      <w:del w:id="247" w:author="Patrick" w:date="2016-10-26T07:54:00Z">
        <w:r w:rsidDel="00303398">
          <w:delText xml:space="preserve">.” </w:delText>
        </w:r>
      </w:del>
      <w:ins w:id="248" w:author="Patrick" w:date="2016-10-26T07:54:00Z">
        <w:r>
          <w:t xml:space="preserve">?” </w:t>
        </w:r>
      </w:ins>
      <w:r w:rsidRPr="002B6248">
        <w:rPr>
          <w:i/>
        </w:rPr>
        <w:t>Energy Policy</w:t>
      </w:r>
      <w:r>
        <w:t xml:space="preserve"> </w:t>
      </w:r>
      <w:del w:id="249" w:author="Patrick" w:date="2016-10-26T07:54:00Z">
        <w:r w:rsidDel="00303398">
          <w:delText xml:space="preserve">Vol. </w:delText>
        </w:r>
      </w:del>
      <w:r>
        <w:t>27</w:t>
      </w:r>
      <w:ins w:id="250" w:author="Patrick" w:date="2016-10-26T07:54:00Z">
        <w:r>
          <w:t>, no. 15</w:t>
        </w:r>
      </w:ins>
      <w:r>
        <w:t xml:space="preserve"> (</w:t>
      </w:r>
      <w:del w:id="251" w:author="Patrick" w:date="2016-10-26T07:54:00Z">
        <w:r w:rsidDel="00303398">
          <w:delText>15</w:delText>
        </w:r>
      </w:del>
      <w:ins w:id="252" w:author="Patrick" w:date="2016-10-26T07:54:00Z">
        <w:r>
          <w:t>1999</w:t>
        </w:r>
      </w:ins>
      <w:r>
        <w:t>): 943-</w:t>
      </w:r>
      <w:del w:id="253" w:author="Patrick" w:date="2016-10-26T07:54:00Z">
        <w:r w:rsidDel="00303398">
          <w:delText>9</w:delText>
        </w:r>
      </w:del>
      <w:r>
        <w:t>46.</w:t>
      </w:r>
    </w:p>
    <w:p w14:paraId="3697F68A" w14:textId="77777777" w:rsidR="00274483" w:rsidRDefault="00274483" w:rsidP="00D15CAB">
      <w:pPr>
        <w:pStyle w:val="EndnoteText"/>
      </w:pPr>
    </w:p>
  </w:endnote>
  <w:endnote w:id="11">
    <w:p w14:paraId="3B1AF110" w14:textId="01818180" w:rsidR="00274483" w:rsidRDefault="00274483" w:rsidP="001420E0">
      <w:pPr>
        <w:pStyle w:val="EndnoteText"/>
      </w:pPr>
      <w:r>
        <w:rPr>
          <w:rStyle w:val="EndnoteReference"/>
        </w:rPr>
        <w:endnoteRef/>
      </w:r>
      <w:r>
        <w:t xml:space="preserve"> Renewable portfolio standards (RPS), for instance, have been found to have a negative and significant impact on state carbon intensities through their influence on state electricity prices. Additionally, the adoption of RPS was found to reduce overall U.S. carbon emissions by 4 percent by 2010. See Samantha </w:t>
      </w:r>
      <w:proofErr w:type="spellStart"/>
      <w:r>
        <w:t>Sekar</w:t>
      </w:r>
      <w:proofErr w:type="spellEnd"/>
      <w:r>
        <w:t xml:space="preserve"> and Brent </w:t>
      </w:r>
      <w:proofErr w:type="spellStart"/>
      <w:r>
        <w:t>Sohngen</w:t>
      </w:r>
      <w:proofErr w:type="spellEnd"/>
      <w:ins w:id="258" w:author="Patrick" w:date="2016-10-26T07:55:00Z">
        <w:r>
          <w:t>,</w:t>
        </w:r>
      </w:ins>
      <w:del w:id="259" w:author="Patrick" w:date="2016-10-26T07:55:00Z">
        <w:r w:rsidDel="00303398">
          <w:delText>.</w:delText>
        </w:r>
      </w:del>
      <w:r>
        <w:t xml:space="preserve"> </w:t>
      </w:r>
      <w:del w:id="260" w:author="Patrick" w:date="2016-10-26T07:55:00Z">
        <w:r w:rsidDel="00303398">
          <w:delText xml:space="preserve">(2014). </w:delText>
        </w:r>
      </w:del>
      <w:r>
        <w:t>“The Effects of Renewable Portfolio Standards on Carbon Intensity in the United States</w:t>
      </w:r>
      <w:del w:id="261" w:author="Patrick" w:date="2016-10-26T07:55:00Z">
        <w:r w:rsidDel="00303398">
          <w:delText>.</w:delText>
        </w:r>
      </w:del>
      <w:r>
        <w:t>” (Washington: Resources for the Future</w:t>
      </w:r>
      <w:ins w:id="262" w:author="Patrick" w:date="2016-10-26T07:55:00Z">
        <w:r>
          <w:t>, 2014</w:t>
        </w:r>
      </w:ins>
      <w:r>
        <w:t>). Another paper found significant and robust decreases in carbon emissions associated with the introduction of public benefit funds, a form of carbon tax, adopted by various states. See Monica Prasad and Steven Munch</w:t>
      </w:r>
      <w:ins w:id="263" w:author="Patrick" w:date="2016-10-26T07:56:00Z">
        <w:r>
          <w:t xml:space="preserve">, </w:t>
        </w:r>
      </w:ins>
      <w:del w:id="264" w:author="Patrick" w:date="2016-10-26T07:56:00Z">
        <w:r w:rsidDel="00303398">
          <w:delText xml:space="preserve">. (2012). </w:delText>
        </w:r>
      </w:del>
      <w:r>
        <w:t>“State-Level Renewable Electricity Policies and Reduction in Carbon Emissions</w:t>
      </w:r>
      <w:r w:rsidRPr="00F20F33">
        <w:rPr>
          <w:i/>
        </w:rPr>
        <w:t>,” Energy Policy</w:t>
      </w:r>
      <w:del w:id="265" w:author="Patrick" w:date="2016-10-26T07:56:00Z">
        <w:r w:rsidRPr="00F20F33" w:rsidDel="00303398">
          <w:rPr>
            <w:i/>
          </w:rPr>
          <w:delText>,</w:delText>
        </w:r>
      </w:del>
      <w:r w:rsidRPr="00F20F33">
        <w:rPr>
          <w:i/>
        </w:rPr>
        <w:t xml:space="preserve"> </w:t>
      </w:r>
      <w:del w:id="266" w:author="Patrick" w:date="2016-10-26T07:56:00Z">
        <w:r w:rsidDel="00303398">
          <w:delText>Vol. (</w:delText>
        </w:r>
      </w:del>
      <w:r>
        <w:t>45</w:t>
      </w:r>
      <w:del w:id="267" w:author="Patrick" w:date="2016-10-26T07:56:00Z">
        <w:r w:rsidDel="00303398">
          <w:delText>)</w:delText>
        </w:r>
      </w:del>
      <w:ins w:id="268" w:author="Patrick" w:date="2016-10-26T07:56:00Z">
        <w:r>
          <w:t xml:space="preserve"> (2012)</w:t>
        </w:r>
      </w:ins>
      <w:r>
        <w:t>: 237-242</w:t>
      </w:r>
      <w:ins w:id="269" w:author="Patrick" w:date="2016-10-26T07:58:00Z">
        <w:r>
          <w:t xml:space="preserve">; and </w:t>
        </w:r>
      </w:ins>
      <w:del w:id="270" w:author="Patrick" w:date="2016-10-26T07:58:00Z">
        <w:r w:rsidDel="00274483">
          <w:delText xml:space="preserve">. See also Don </w:delText>
        </w:r>
      </w:del>
      <w:r>
        <w:t xml:space="preserve">Grant </w:t>
      </w:r>
      <w:del w:id="271" w:author="Patrick" w:date="2016-10-26T07:57:00Z">
        <w:r w:rsidDel="00274483">
          <w:delText>and others</w:delText>
        </w:r>
      </w:del>
      <w:ins w:id="272" w:author="Patrick" w:date="2016-10-26T07:57:00Z">
        <w:r>
          <w:t>et al.</w:t>
        </w:r>
      </w:ins>
      <w:ins w:id="273" w:author="Patrick" w:date="2016-10-26T07:58:00Z">
        <w:r>
          <w:t xml:space="preserve"> (2014)</w:t>
        </w:r>
      </w:ins>
      <w:del w:id="274" w:author="Patrick" w:date="2016-10-26T07:58:00Z">
        <w:r w:rsidDel="00274483">
          <w:delText>, “Effectiveness of State Policies in Reducing CO</w:delText>
        </w:r>
        <w:r w:rsidRPr="00303398" w:rsidDel="00274483">
          <w:rPr>
            <w:vertAlign w:val="subscript"/>
          </w:rPr>
          <w:delText>2</w:delText>
        </w:r>
        <w:r w:rsidDel="00274483">
          <w:delText xml:space="preserve"> Emissions </w:delText>
        </w:r>
      </w:del>
      <w:del w:id="275" w:author="Patrick" w:date="2016-10-26T07:57:00Z">
        <w:r w:rsidDel="00274483">
          <w:delText xml:space="preserve">from </w:delText>
        </w:r>
      </w:del>
      <w:del w:id="276" w:author="Patrick" w:date="2016-10-26T07:58:00Z">
        <w:r w:rsidDel="00274483">
          <w:delText>Power Plants.”</w:delText>
        </w:r>
      </w:del>
      <w:ins w:id="277" w:author="Patrick" w:date="2016-10-26T07:58:00Z">
        <w:r>
          <w:t>.</w:t>
        </w:r>
      </w:ins>
    </w:p>
    <w:p w14:paraId="41556ABC" w14:textId="77777777" w:rsidR="00274483" w:rsidRDefault="00274483">
      <w:pPr>
        <w:pStyle w:val="EndnoteText"/>
      </w:pPr>
    </w:p>
  </w:endnote>
  <w:endnote w:id="12">
    <w:p w14:paraId="0B8BC7A5" w14:textId="20E95118" w:rsidR="00274483" w:rsidRDefault="00274483">
      <w:pPr>
        <w:pStyle w:val="EndnoteText"/>
      </w:pPr>
      <w:r>
        <w:rPr>
          <w:rStyle w:val="EndnoteReference"/>
        </w:rPr>
        <w:endnoteRef/>
      </w:r>
      <w:r>
        <w:t xml:space="preserve"> International Panel on Climate Change (IPCC)</w:t>
      </w:r>
      <w:ins w:id="301" w:author="Patrick" w:date="2016-10-26T07:58:00Z">
        <w:r>
          <w:t xml:space="preserve">, </w:t>
        </w:r>
      </w:ins>
      <w:del w:id="302" w:author="Patrick" w:date="2016-10-26T07:58:00Z">
        <w:r w:rsidDel="00274483">
          <w:delText xml:space="preserve">. (2014). </w:delText>
        </w:r>
      </w:del>
      <w:r>
        <w:t>“Climate Change 2014: Mitigation of Climate Change</w:t>
      </w:r>
      <w:del w:id="303" w:author="Patrick" w:date="2016-10-26T07:58:00Z">
        <w:r w:rsidDel="00274483">
          <w:delText>.</w:delText>
        </w:r>
      </w:del>
      <w:r>
        <w:t>” (Geneva: IPCC</w:t>
      </w:r>
      <w:ins w:id="304" w:author="Patrick" w:date="2016-10-26T07:58:00Z">
        <w:r>
          <w:t>, 2014</w:t>
        </w:r>
      </w:ins>
      <w:r>
        <w:t>).</w:t>
      </w:r>
    </w:p>
    <w:p w14:paraId="0CAF92BE" w14:textId="77777777" w:rsidR="00274483" w:rsidRDefault="00274483">
      <w:pPr>
        <w:pStyle w:val="EndnoteText"/>
      </w:pPr>
    </w:p>
  </w:endnote>
  <w:endnote w:id="13">
    <w:p w14:paraId="4E1C2487" w14:textId="0ED0A273" w:rsidR="00274483" w:rsidRDefault="00274483" w:rsidP="00003DF0">
      <w:pPr>
        <w:pStyle w:val="EndnoteText"/>
      </w:pPr>
      <w:r>
        <w:rPr>
          <w:rStyle w:val="EndnoteReference"/>
        </w:rPr>
        <w:endnoteRef/>
      </w:r>
      <w:r>
        <w:t xml:space="preserve"> Terence Jeffrey, “U.S. Has Record 10</w:t>
      </w:r>
      <w:r w:rsidRPr="00ED7180">
        <w:t>th</w:t>
      </w:r>
      <w:r>
        <w:t xml:space="preserve"> Straight Year </w:t>
      </w:r>
      <w:del w:id="310" w:author="Patrick" w:date="2016-10-26T07:59:00Z">
        <w:r w:rsidDel="00274483">
          <w:delText xml:space="preserve">without </w:delText>
        </w:r>
      </w:del>
      <w:ins w:id="311" w:author="Patrick" w:date="2016-10-26T07:59:00Z">
        <w:r>
          <w:t xml:space="preserve">Without </w:t>
        </w:r>
      </w:ins>
      <w:r>
        <w:t xml:space="preserve">3% Growth in GDP,” </w:t>
      </w:r>
      <w:r w:rsidRPr="00274483">
        <w:rPr>
          <w:i/>
        </w:rPr>
        <w:t xml:space="preserve">CBS </w:t>
      </w:r>
      <w:r w:rsidRPr="00A63C70">
        <w:rPr>
          <w:i/>
        </w:rPr>
        <w:t>News</w:t>
      </w:r>
      <w:r>
        <w:t xml:space="preserve">, February 26, 2016. </w:t>
      </w:r>
    </w:p>
    <w:p w14:paraId="1BA4B71E" w14:textId="77777777" w:rsidR="00274483" w:rsidRDefault="00274483" w:rsidP="00003DF0">
      <w:pPr>
        <w:pStyle w:val="EndnoteText"/>
      </w:pPr>
    </w:p>
  </w:endnote>
  <w:endnote w:id="14">
    <w:p w14:paraId="6A01E516" w14:textId="50403B6A" w:rsidR="00274483" w:rsidRDefault="00274483">
      <w:pPr>
        <w:pStyle w:val="EndnoteText"/>
      </w:pPr>
      <w:r>
        <w:rPr>
          <w:rStyle w:val="EndnoteReference"/>
        </w:rPr>
        <w:endnoteRef/>
      </w:r>
      <w:r>
        <w:t xml:space="preserve"> The issue of whether GDP growth can be delinked from carbon emissions is usually framed in terms of the Carbon Kuznets Curve (CKC). The CKC hypothesis holds that carbon emissions initially increase with increasing growth (due to industrialization), but later peak and decline after a threshold level of per capita GDP as countries become more energy efficient, more technologically sophisticated, and more inclined to reduce emissions by corresponding legislation. The empirical work to test the CKC hypothesis has produced varying results. Some studies have found that CO</w:t>
      </w:r>
      <w:r w:rsidRPr="00303398">
        <w:rPr>
          <w:vertAlign w:val="subscript"/>
        </w:rPr>
        <w:t>2</w:t>
      </w:r>
      <w:r>
        <w:t xml:space="preserve"> and other </w:t>
      </w:r>
      <w:del w:id="322" w:author="Patrick" w:date="2016-10-26T08:00:00Z">
        <w:r w:rsidDel="00274483">
          <w:delText xml:space="preserve">GHGs </w:delText>
        </w:r>
      </w:del>
      <w:ins w:id="323" w:author="Patrick" w:date="2016-10-26T08:00:00Z">
        <w:r>
          <w:t xml:space="preserve">greenhouse gases </w:t>
        </w:r>
      </w:ins>
      <w:r>
        <w:t>do not decline after a country reaches a higher stage of economic development</w:t>
      </w:r>
      <w:ins w:id="324" w:author="Patrick" w:date="2016-10-26T08:00:00Z">
        <w:r>
          <w:t>;</w:t>
        </w:r>
      </w:ins>
      <w:del w:id="325" w:author="Patrick" w:date="2016-10-26T08:00:00Z">
        <w:r w:rsidDel="00274483">
          <w:delText>,</w:delText>
        </w:r>
      </w:del>
      <w:r>
        <w:t xml:space="preserve"> rather CO</w:t>
      </w:r>
      <w:r w:rsidRPr="00303398">
        <w:rPr>
          <w:vertAlign w:val="subscript"/>
        </w:rPr>
        <w:t>2</w:t>
      </w:r>
      <w:r>
        <w:t xml:space="preserve"> emissions increase monotonically with income. Other studies have found that CO</w:t>
      </w:r>
      <w:r w:rsidRPr="00303398">
        <w:rPr>
          <w:vertAlign w:val="subscript"/>
        </w:rPr>
        <w:t>2</w:t>
      </w:r>
      <w:r>
        <w:t xml:space="preserve"> emissions continue</w:t>
      </w:r>
      <w:del w:id="326" w:author="Patrick" w:date="2016-10-26T08:01:00Z">
        <w:r w:rsidDel="00274483">
          <w:delText>d</w:delText>
        </w:r>
      </w:del>
      <w:r>
        <w:t xml:space="preserve"> to increase only for developing countries. For a good discussion of the literature, see Kris Aaron Beck and </w:t>
      </w:r>
      <w:proofErr w:type="spellStart"/>
      <w:r>
        <w:t>Pratibha</w:t>
      </w:r>
      <w:proofErr w:type="spellEnd"/>
      <w:r>
        <w:t xml:space="preserve"> Joshi</w:t>
      </w:r>
      <w:ins w:id="327" w:author="Patrick" w:date="2016-10-26T08:01:00Z">
        <w:r>
          <w:t xml:space="preserve">, </w:t>
        </w:r>
      </w:ins>
      <w:del w:id="328" w:author="Patrick" w:date="2016-10-26T08:01:00Z">
        <w:r w:rsidDel="00274483">
          <w:delText xml:space="preserve">. (2015). </w:delText>
        </w:r>
      </w:del>
      <w:r>
        <w:t xml:space="preserve">“An Analysis of the Environmental Kuznets Curve for Carbon Dioxide Emissions: Evidence </w:t>
      </w:r>
      <w:del w:id="329" w:author="Patrick" w:date="2016-10-26T08:01:00Z">
        <w:r w:rsidDel="00274483">
          <w:delText xml:space="preserve">from </w:delText>
        </w:r>
      </w:del>
      <w:ins w:id="330" w:author="Patrick" w:date="2016-10-26T08:01:00Z">
        <w:r>
          <w:t xml:space="preserve">From </w:t>
        </w:r>
      </w:ins>
      <w:r>
        <w:t xml:space="preserve">OECD and Non-OECD Countries,” </w:t>
      </w:r>
      <w:r w:rsidRPr="009F04A4">
        <w:rPr>
          <w:i/>
        </w:rPr>
        <w:t>European Journal of Sustainable Development</w:t>
      </w:r>
      <w:del w:id="331" w:author="Patrick" w:date="2016-10-26T08:01:00Z">
        <w:r w:rsidDel="00274483">
          <w:delText>,</w:delText>
        </w:r>
      </w:del>
      <w:r>
        <w:t xml:space="preserve"> </w:t>
      </w:r>
      <w:del w:id="332" w:author="Patrick" w:date="2016-10-26T08:01:00Z">
        <w:r w:rsidDel="00274483">
          <w:delText xml:space="preserve">Vol. </w:delText>
        </w:r>
      </w:del>
      <w:r>
        <w:t>4</w:t>
      </w:r>
      <w:ins w:id="333" w:author="Patrick" w:date="2016-10-26T08:01:00Z">
        <w:r>
          <w:t>, no. 3</w:t>
        </w:r>
      </w:ins>
      <w:r>
        <w:t xml:space="preserve"> (</w:t>
      </w:r>
      <w:del w:id="334" w:author="Patrick" w:date="2016-10-26T08:02:00Z">
        <w:r w:rsidDel="00274483">
          <w:delText>3</w:delText>
        </w:r>
      </w:del>
      <w:ins w:id="335" w:author="Patrick" w:date="2016-10-26T08:02:00Z">
        <w:r>
          <w:t>2015</w:t>
        </w:r>
      </w:ins>
      <w:r>
        <w:t>): 33-45.</w:t>
      </w:r>
    </w:p>
    <w:p w14:paraId="5959E956" w14:textId="77777777" w:rsidR="00274483" w:rsidRDefault="00274483">
      <w:pPr>
        <w:pStyle w:val="EndnoteText"/>
      </w:pPr>
    </w:p>
  </w:endnote>
  <w:endnote w:id="15">
    <w:p w14:paraId="7127CFBE" w14:textId="132A19CD" w:rsidR="00274483" w:rsidRDefault="00274483" w:rsidP="00A33320">
      <w:pPr>
        <w:pStyle w:val="EndnoteText"/>
      </w:pPr>
      <w:r>
        <w:rPr>
          <w:rStyle w:val="EndnoteReference"/>
        </w:rPr>
        <w:endnoteRef/>
      </w:r>
      <w:r>
        <w:t xml:space="preserve"> </w:t>
      </w:r>
      <w:del w:id="348" w:author="Patrick" w:date="2016-10-26T08:02:00Z">
        <w:r w:rsidDel="00274483">
          <w:delText xml:space="preserve">Nate </w:delText>
        </w:r>
      </w:del>
      <w:r>
        <w:t>Aden</w:t>
      </w:r>
      <w:del w:id="349" w:author="Patrick" w:date="2016-10-26T08:02:00Z">
        <w:r w:rsidDel="00274483">
          <w:delText>.</w:delText>
        </w:r>
      </w:del>
      <w:r>
        <w:t xml:space="preserve"> (2016).</w:t>
      </w:r>
      <w:del w:id="350" w:author="Patrick" w:date="2016-10-26T08:02:00Z">
        <w:r w:rsidDel="00274483">
          <w:delText xml:space="preserve"> “The Roads to Decoupling: 21 Countries are Reducing Carbon Emissions while Growing GDP.” (Washington: World Resources Institute).</w:delText>
        </w:r>
      </w:del>
      <w:r>
        <w:t xml:space="preserve"> </w:t>
      </w:r>
    </w:p>
    <w:p w14:paraId="32BEFB2C" w14:textId="77777777" w:rsidR="00274483" w:rsidRDefault="00274483" w:rsidP="00A33320">
      <w:pPr>
        <w:pStyle w:val="EndnoteText"/>
      </w:pPr>
    </w:p>
  </w:endnote>
  <w:endnote w:id="16">
    <w:p w14:paraId="01C0E45D" w14:textId="59C64824" w:rsidR="00274483" w:rsidRDefault="00274483">
      <w:pPr>
        <w:pStyle w:val="EndnoteText"/>
      </w:pPr>
      <w:r>
        <w:rPr>
          <w:rStyle w:val="EndnoteReference"/>
        </w:rPr>
        <w:endnoteRef/>
      </w:r>
      <w:r>
        <w:t xml:space="preserve"> </w:t>
      </w:r>
      <w:del w:id="361" w:author="Patrick" w:date="2016-10-26T08:02:00Z">
        <w:r w:rsidDel="00274483">
          <w:delText xml:space="preserve">Sophie </w:delText>
        </w:r>
      </w:del>
      <w:r>
        <w:t xml:space="preserve">Yeo and </w:t>
      </w:r>
      <w:del w:id="362" w:author="Patrick" w:date="2016-10-26T08:02:00Z">
        <w:r w:rsidDel="00274483">
          <w:delText xml:space="preserve">Simon </w:delText>
        </w:r>
      </w:del>
      <w:r>
        <w:t>Evans</w:t>
      </w:r>
      <w:del w:id="363" w:author="Patrick" w:date="2016-10-26T08:02:00Z">
        <w:r w:rsidDel="00274483">
          <w:delText>.</w:delText>
        </w:r>
      </w:del>
      <w:r>
        <w:t xml:space="preserve"> (2016).</w:t>
      </w:r>
      <w:del w:id="364" w:author="Patrick" w:date="2016-10-26T08:02:00Z">
        <w:r w:rsidDel="00274483">
          <w:delText xml:space="preserve"> “The 35 Countries Cutting the Link Between Economic Growth and Emissions.” (London: Carbon Brief).</w:delText>
        </w:r>
      </w:del>
    </w:p>
    <w:p w14:paraId="7134E587" w14:textId="77777777" w:rsidR="00274483" w:rsidRDefault="00274483">
      <w:pPr>
        <w:pStyle w:val="EndnoteText"/>
      </w:pPr>
    </w:p>
  </w:endnote>
  <w:endnote w:id="17">
    <w:p w14:paraId="578A45D2" w14:textId="15565E50" w:rsidR="00274483" w:rsidRDefault="00274483">
      <w:pPr>
        <w:pStyle w:val="EndnoteText"/>
      </w:pPr>
      <w:r>
        <w:rPr>
          <w:rStyle w:val="EndnoteReference"/>
        </w:rPr>
        <w:endnoteRef/>
      </w:r>
      <w:r>
        <w:t xml:space="preserve"> Looking at GDP and emissions data from 1990 to 2015.</w:t>
      </w:r>
    </w:p>
    <w:p w14:paraId="2D6CD6B1" w14:textId="77777777" w:rsidR="00274483" w:rsidRDefault="00274483">
      <w:pPr>
        <w:pStyle w:val="EndnoteText"/>
      </w:pPr>
    </w:p>
  </w:endnote>
  <w:endnote w:id="18">
    <w:p w14:paraId="3BDA7AC2" w14:textId="6148CFAA" w:rsidR="00274483" w:rsidRDefault="00274483" w:rsidP="00FE7A53">
      <w:r>
        <w:rPr>
          <w:rStyle w:val="EndnoteReference"/>
        </w:rPr>
        <w:endnoteRef/>
      </w:r>
      <w:r>
        <w:t xml:space="preserve"> David </w:t>
      </w:r>
      <w:r w:rsidRPr="00601E2B">
        <w:rPr>
          <w:rFonts w:cs="Times New Roman"/>
          <w:sz w:val="20"/>
          <w:szCs w:val="20"/>
        </w:rPr>
        <w:t>Victor</w:t>
      </w:r>
      <w:r>
        <w:rPr>
          <w:rFonts w:cs="Times New Roman"/>
          <w:sz w:val="20"/>
          <w:szCs w:val="20"/>
        </w:rPr>
        <w:t xml:space="preserve"> </w:t>
      </w:r>
      <w:del w:id="410" w:author="Patrick" w:date="2016-10-26T08:18:00Z">
        <w:r w:rsidRPr="00601E2B" w:rsidDel="00000A7B">
          <w:rPr>
            <w:rFonts w:cs="Times New Roman"/>
            <w:sz w:val="20"/>
            <w:szCs w:val="20"/>
          </w:rPr>
          <w:delText>and others</w:delText>
        </w:r>
      </w:del>
      <w:ins w:id="411" w:author="Patrick" w:date="2016-10-26T08:18:00Z">
        <w:r w:rsidR="00000A7B">
          <w:rPr>
            <w:rFonts w:cs="Times New Roman"/>
            <w:sz w:val="20"/>
            <w:szCs w:val="20"/>
          </w:rPr>
          <w:t>et al.</w:t>
        </w:r>
      </w:ins>
      <w:r>
        <w:rPr>
          <w:rFonts w:cs="Times New Roman"/>
          <w:sz w:val="20"/>
          <w:szCs w:val="20"/>
        </w:rPr>
        <w:t>, “I</w:t>
      </w:r>
      <w:r w:rsidRPr="00601E2B">
        <w:rPr>
          <w:rFonts w:cs="Times New Roman"/>
          <w:sz w:val="20"/>
          <w:szCs w:val="20"/>
        </w:rPr>
        <w:t>ntroductory Chapter</w:t>
      </w:r>
      <w:ins w:id="412" w:author="Patrick" w:date="2016-10-26T08:02:00Z">
        <w:r>
          <w:rPr>
            <w:rFonts w:cs="Times New Roman"/>
            <w:sz w:val="20"/>
            <w:szCs w:val="20"/>
          </w:rPr>
          <w:t>,</w:t>
        </w:r>
      </w:ins>
      <w:r w:rsidRPr="00601E2B">
        <w:rPr>
          <w:rFonts w:cs="Times New Roman"/>
          <w:sz w:val="20"/>
          <w:szCs w:val="20"/>
        </w:rPr>
        <w:t xml:space="preserve">” in </w:t>
      </w:r>
      <w:r w:rsidRPr="00601E2B">
        <w:rPr>
          <w:rFonts w:cs="Times New Roman"/>
          <w:i/>
          <w:sz w:val="20"/>
          <w:szCs w:val="20"/>
        </w:rPr>
        <w:t>Climate Change 2014: Mitigation of Climate Change. Contribution of Working Group III to the Fifth Assessment Report of the Intergovernmental Panel on Climate Change</w:t>
      </w:r>
      <w:del w:id="413" w:author="Patrick" w:date="2016-10-26T08:02:00Z">
        <w:r w:rsidRPr="00601E2B" w:rsidDel="00274483">
          <w:rPr>
            <w:rFonts w:cs="Times New Roman"/>
            <w:i/>
            <w:sz w:val="20"/>
            <w:szCs w:val="20"/>
          </w:rPr>
          <w:delText>.</w:delText>
        </w:r>
      </w:del>
      <w:r w:rsidRPr="00601E2B">
        <w:rPr>
          <w:rFonts w:cs="Times New Roman"/>
          <w:sz w:val="20"/>
          <w:szCs w:val="20"/>
        </w:rPr>
        <w:t xml:space="preserve"> </w:t>
      </w:r>
      <w:r>
        <w:rPr>
          <w:rFonts w:cs="Times New Roman"/>
          <w:sz w:val="20"/>
          <w:szCs w:val="20"/>
        </w:rPr>
        <w:t>(</w:t>
      </w:r>
      <w:r w:rsidRPr="00601E2B">
        <w:rPr>
          <w:rFonts w:cs="Times New Roman"/>
          <w:sz w:val="20"/>
          <w:szCs w:val="20"/>
        </w:rPr>
        <w:t>Cambridge</w:t>
      </w:r>
      <w:ins w:id="414" w:author="Patrick" w:date="2016-10-26T08:03:00Z">
        <w:r>
          <w:rPr>
            <w:rFonts w:cs="Times New Roman"/>
            <w:sz w:val="20"/>
            <w:szCs w:val="20"/>
          </w:rPr>
          <w:t>, England</w:t>
        </w:r>
      </w:ins>
      <w:r w:rsidRPr="00601E2B">
        <w:rPr>
          <w:rFonts w:cs="Times New Roman"/>
          <w:sz w:val="20"/>
          <w:szCs w:val="20"/>
        </w:rPr>
        <w:t>: Cambridge University Press</w:t>
      </w:r>
      <w:r>
        <w:rPr>
          <w:rFonts w:cs="Times New Roman"/>
          <w:sz w:val="20"/>
          <w:szCs w:val="20"/>
        </w:rPr>
        <w:t>, 2014).</w:t>
      </w:r>
    </w:p>
  </w:endnote>
  <w:endnote w:id="19">
    <w:p w14:paraId="0937A549" w14:textId="76FF23F6" w:rsidR="00274483" w:rsidRDefault="00274483">
      <w:pPr>
        <w:pStyle w:val="EndnoteText"/>
      </w:pPr>
      <w:r>
        <w:rPr>
          <w:rStyle w:val="EndnoteReference"/>
        </w:rPr>
        <w:endnoteRef/>
      </w:r>
      <w:r>
        <w:t xml:space="preserve"> Data on state industry structure </w:t>
      </w:r>
      <w:del w:id="428" w:author="Patrick" w:date="2016-10-26T08:03:00Z">
        <w:r w:rsidDel="00274483">
          <w:delText xml:space="preserve">has </w:delText>
        </w:r>
      </w:del>
      <w:ins w:id="429" w:author="Patrick" w:date="2016-10-26T08:03:00Z">
        <w:r>
          <w:t xml:space="preserve">have </w:t>
        </w:r>
      </w:ins>
      <w:r>
        <w:t>been obtained from Bureau of Economic Analysis</w:t>
      </w:r>
      <w:del w:id="430" w:author="Patrick" w:date="2016-10-26T10:47:00Z">
        <w:r w:rsidDel="00F22F80">
          <w:delText>’</w:delText>
        </w:r>
      </w:del>
      <w:ins w:id="431" w:author="Patrick" w:date="2016-10-26T10:47:00Z">
        <w:r w:rsidR="00F22F80">
          <w:t>,</w:t>
        </w:r>
      </w:ins>
      <w:r>
        <w:t xml:space="preserve"> </w:t>
      </w:r>
      <w:ins w:id="432" w:author="Patrick" w:date="2016-10-26T08:03:00Z">
        <w:r>
          <w:t>“</w:t>
        </w:r>
      </w:ins>
      <w:r>
        <w:t>State Output by Industry</w:t>
      </w:r>
      <w:ins w:id="433" w:author="Patrick" w:date="2016-10-26T08:03:00Z">
        <w:r>
          <w:t>,”</w:t>
        </w:r>
      </w:ins>
      <w:del w:id="434" w:author="Patrick" w:date="2016-10-26T08:03:00Z">
        <w:r w:rsidDel="00274483">
          <w:delText>. This is available at</w:delText>
        </w:r>
      </w:del>
      <w:r>
        <w:t xml:space="preserve"> </w:t>
      </w:r>
      <w:hyperlink r:id="rId3" w:history="1">
        <w:r w:rsidRPr="00F7654C">
          <w:rPr>
            <w:rStyle w:val="Hyperlink"/>
          </w:rPr>
          <w:t>http://www.bea.gov/regional/index.htm</w:t>
        </w:r>
      </w:hyperlink>
      <w:r>
        <w:t xml:space="preserve">. Data on state fuel mix </w:t>
      </w:r>
      <w:del w:id="435" w:author="Patrick" w:date="2016-10-26T08:03:00Z">
        <w:r w:rsidDel="00274483">
          <w:delText xml:space="preserve">is </w:delText>
        </w:r>
      </w:del>
      <w:ins w:id="436" w:author="Patrick" w:date="2016-10-26T08:03:00Z">
        <w:r>
          <w:t xml:space="preserve">are </w:t>
        </w:r>
      </w:ins>
      <w:r>
        <w:t>from EIA</w:t>
      </w:r>
      <w:ins w:id="437" w:author="Patrick" w:date="2016-10-26T10:47:00Z">
        <w:r w:rsidR="00F22F80">
          <w:t>,</w:t>
        </w:r>
      </w:ins>
      <w:del w:id="438" w:author="Patrick" w:date="2016-10-26T10:47:00Z">
        <w:r w:rsidDel="00F22F80">
          <w:delText>’s</w:delText>
        </w:r>
      </w:del>
      <w:r>
        <w:t xml:space="preserve"> </w:t>
      </w:r>
      <w:ins w:id="439" w:author="Patrick" w:date="2016-10-26T08:03:00Z">
        <w:r>
          <w:t>“</w:t>
        </w:r>
      </w:ins>
      <w:r>
        <w:t>Net Generation by State by Type of Producer by Energy Source (EIA-906, EIA-920, and EIA-923)</w:t>
      </w:r>
      <w:ins w:id="440" w:author="Patrick" w:date="2016-10-26T08:03:00Z">
        <w:r>
          <w:t>,</w:t>
        </w:r>
      </w:ins>
      <w:r>
        <w:t xml:space="preserve"> 1990-2014</w:t>
      </w:r>
      <w:ins w:id="441" w:author="Patrick" w:date="2016-10-26T08:03:00Z">
        <w:r>
          <w:t>,</w:t>
        </w:r>
      </w:ins>
      <w:ins w:id="442" w:author="Patrick" w:date="2016-10-26T08:04:00Z">
        <w:r>
          <w:t>”</w:t>
        </w:r>
      </w:ins>
      <w:ins w:id="443" w:author="Patrick" w:date="2016-10-26T08:03:00Z">
        <w:r>
          <w:t xml:space="preserve"> </w:t>
        </w:r>
      </w:ins>
      <w:del w:id="444" w:author="Patrick" w:date="2016-10-26T08:04:00Z">
        <w:r w:rsidDel="00274483">
          <w:delText xml:space="preserve">. This is available at </w:delText>
        </w:r>
      </w:del>
      <w:hyperlink r:id="rId4" w:history="1">
        <w:r w:rsidRPr="00F7654C">
          <w:rPr>
            <w:rStyle w:val="Hyperlink"/>
          </w:rPr>
          <w:t>https://www.eia.gov/electricity/data/state/</w:t>
        </w:r>
      </w:hyperlink>
      <w:ins w:id="445" w:author="Patrick" w:date="2016-10-26T08:04:00Z">
        <w:r>
          <w:rPr>
            <w:rStyle w:val="Hyperlink"/>
          </w:rPr>
          <w:t>.</w:t>
        </w:r>
      </w:ins>
      <w:r>
        <w:t xml:space="preserve"> </w:t>
      </w:r>
    </w:p>
    <w:p w14:paraId="7A2FB501" w14:textId="77777777" w:rsidR="00274483" w:rsidRDefault="00274483">
      <w:pPr>
        <w:pStyle w:val="EndnoteText"/>
      </w:pPr>
    </w:p>
  </w:endnote>
  <w:endnote w:id="20">
    <w:p w14:paraId="2D8AC06F" w14:textId="68D0A282" w:rsidR="00274483" w:rsidRDefault="00274483">
      <w:pPr>
        <w:pStyle w:val="EndnoteText"/>
      </w:pPr>
      <w:r>
        <w:rPr>
          <w:rStyle w:val="EndnoteReference"/>
        </w:rPr>
        <w:endnoteRef/>
      </w:r>
      <w:r>
        <w:t xml:space="preserve"> The decline over the years can be mainly attributed to changes in the electric power sector—arising from decreased use of coal and </w:t>
      </w:r>
      <w:del w:id="458" w:author="Patrick" w:date="2016-10-26T08:04:00Z">
        <w:r w:rsidDel="00274483">
          <w:delText xml:space="preserve">the </w:delText>
        </w:r>
      </w:del>
      <w:r>
        <w:t xml:space="preserve">increased use of natural gas for electricity generation. See EIA, “U.S. Energy-Related Carbon Dioxide Emissions in 2015 </w:t>
      </w:r>
      <w:del w:id="459" w:author="Patrick" w:date="2016-10-26T08:04:00Z">
        <w:r w:rsidDel="00274483">
          <w:delText xml:space="preserve">are </w:delText>
        </w:r>
      </w:del>
      <w:ins w:id="460" w:author="Patrick" w:date="2016-10-26T08:04:00Z">
        <w:r>
          <w:t xml:space="preserve">Are </w:t>
        </w:r>
      </w:ins>
      <w:r>
        <w:t xml:space="preserve">12% Below </w:t>
      </w:r>
      <w:del w:id="461" w:author="Patrick" w:date="2016-10-26T08:04:00Z">
        <w:r w:rsidDel="00274483">
          <w:delText xml:space="preserve">their </w:delText>
        </w:r>
      </w:del>
      <w:ins w:id="462" w:author="Patrick" w:date="2016-10-26T08:04:00Z">
        <w:r>
          <w:t xml:space="preserve">Their </w:t>
        </w:r>
      </w:ins>
      <w:r>
        <w:t>2005 Levels,” May 9, 2016.</w:t>
      </w:r>
    </w:p>
    <w:p w14:paraId="41F21738" w14:textId="77777777" w:rsidR="00274483" w:rsidRDefault="00274483">
      <w:pPr>
        <w:pStyle w:val="EndnoteText"/>
      </w:pPr>
    </w:p>
  </w:endnote>
  <w:endnote w:id="21">
    <w:p w14:paraId="532EF770" w14:textId="21C5C4E9" w:rsidR="00274483" w:rsidRDefault="00274483" w:rsidP="004F4155">
      <w:r w:rsidRPr="00A45DF9">
        <w:rPr>
          <w:rStyle w:val="EndnoteReference"/>
          <w:sz w:val="20"/>
          <w:szCs w:val="20"/>
        </w:rPr>
        <w:endnoteRef/>
      </w:r>
      <w:r w:rsidRPr="00A45DF9">
        <w:rPr>
          <w:sz w:val="20"/>
          <w:szCs w:val="20"/>
        </w:rPr>
        <w:t xml:space="preserve"> Michigan is an outlier, having reduced its carb</w:t>
      </w:r>
      <w:r>
        <w:rPr>
          <w:sz w:val="20"/>
          <w:szCs w:val="20"/>
        </w:rPr>
        <w:t>on emissions by 16</w:t>
      </w:r>
      <w:r w:rsidRPr="00A45DF9">
        <w:rPr>
          <w:sz w:val="20"/>
          <w:szCs w:val="20"/>
        </w:rPr>
        <w:t xml:space="preserve"> percent while also experiencing a negative GDP </w:t>
      </w:r>
      <w:r>
        <w:rPr>
          <w:sz w:val="20"/>
          <w:szCs w:val="20"/>
        </w:rPr>
        <w:t>growth of 2</w:t>
      </w:r>
      <w:r w:rsidRPr="00A45DF9">
        <w:rPr>
          <w:sz w:val="20"/>
          <w:szCs w:val="20"/>
        </w:rPr>
        <w:t xml:space="preserve"> percent</w:t>
      </w:r>
      <w:r>
        <w:rPr>
          <w:sz w:val="20"/>
          <w:szCs w:val="20"/>
        </w:rPr>
        <w:t>.</w:t>
      </w:r>
    </w:p>
  </w:endnote>
  <w:endnote w:id="22">
    <w:p w14:paraId="608CC1FD" w14:textId="02403B9F" w:rsidR="00274483" w:rsidRDefault="00274483">
      <w:pPr>
        <w:pStyle w:val="EndnoteText"/>
      </w:pPr>
      <w:r>
        <w:rPr>
          <w:rStyle w:val="EndnoteReference"/>
        </w:rPr>
        <w:endnoteRef/>
      </w:r>
      <w:r>
        <w:t xml:space="preserve"> The District of Columbia reduced its carbon emissions by 30 percent</w:t>
      </w:r>
      <w:del w:id="484" w:author="Patrick" w:date="2016-10-26T08:06:00Z">
        <w:r w:rsidDel="00274483">
          <w:delText>,</w:delText>
        </w:r>
      </w:del>
      <w:r>
        <w:t xml:space="preserve"> while growing its economy by 32 percent during the same period. </w:t>
      </w:r>
    </w:p>
    <w:p w14:paraId="38A132DB" w14:textId="77777777" w:rsidR="00274483" w:rsidRDefault="00274483">
      <w:pPr>
        <w:pStyle w:val="EndnoteText"/>
      </w:pPr>
    </w:p>
  </w:endnote>
  <w:endnote w:id="23">
    <w:p w14:paraId="09856C86" w14:textId="576C181D" w:rsidR="00274483" w:rsidRDefault="00274483">
      <w:pPr>
        <w:pStyle w:val="EndnoteText"/>
      </w:pPr>
      <w:r>
        <w:rPr>
          <w:rStyle w:val="EndnoteReference"/>
        </w:rPr>
        <w:endnoteRef/>
      </w:r>
      <w:r>
        <w:t xml:space="preserve"> During the 2008-2014 period, for instance, Connecticut, Maine</w:t>
      </w:r>
      <w:ins w:id="506" w:author="Patrick" w:date="2016-10-26T08:06:00Z">
        <w:r>
          <w:t>,</w:t>
        </w:r>
      </w:ins>
      <w:r>
        <w:t xml:space="preserve"> and Nevada decreased their carbon emissions by 7 percent, 13 percent</w:t>
      </w:r>
      <w:ins w:id="507" w:author="Patrick" w:date="2016-10-26T08:07:00Z">
        <w:r w:rsidR="00676BC2">
          <w:t>,</w:t>
        </w:r>
      </w:ins>
      <w:r>
        <w:t xml:space="preserve"> and 9 percent</w:t>
      </w:r>
      <w:ins w:id="508" w:author="Patrick" w:date="2016-10-26T08:07:00Z">
        <w:r w:rsidR="00676BC2">
          <w:t>,</w:t>
        </w:r>
      </w:ins>
      <w:r>
        <w:t xml:space="preserve"> respectively</w:t>
      </w:r>
      <w:ins w:id="509" w:author="Patrick" w:date="2016-10-26T08:08:00Z">
        <w:r w:rsidR="00676BC2">
          <w:t xml:space="preserve">, </w:t>
        </w:r>
      </w:ins>
      <w:del w:id="510" w:author="Patrick" w:date="2016-10-26T08:08:00Z">
        <w:r w:rsidDel="00676BC2">
          <w:delText xml:space="preserve">. But </w:delText>
        </w:r>
      </w:del>
      <w:ins w:id="511" w:author="Patrick" w:date="2016-10-26T08:08:00Z">
        <w:r w:rsidR="00676BC2">
          <w:t xml:space="preserve">but their GDP declined significantly </w:t>
        </w:r>
      </w:ins>
      <w:r>
        <w:t xml:space="preserve">following the </w:t>
      </w:r>
      <w:del w:id="512" w:author="Patrick" w:date="2016-10-26T08:08:00Z">
        <w:r w:rsidDel="00676BC2">
          <w:delText xml:space="preserve">great </w:delText>
        </w:r>
      </w:del>
      <w:ins w:id="513" w:author="Patrick" w:date="2016-10-26T08:08:00Z">
        <w:r w:rsidR="00676BC2">
          <w:t xml:space="preserve">Great </w:t>
        </w:r>
      </w:ins>
      <w:del w:id="514" w:author="Patrick" w:date="2016-10-26T08:08:00Z">
        <w:r w:rsidDel="00676BC2">
          <w:delText>recession</w:delText>
        </w:r>
      </w:del>
      <w:ins w:id="515" w:author="Patrick" w:date="2016-10-26T08:08:00Z">
        <w:r w:rsidR="00676BC2">
          <w:t>Recession</w:t>
        </w:r>
      </w:ins>
      <w:r>
        <w:t xml:space="preserve">, </w:t>
      </w:r>
      <w:del w:id="516" w:author="Patrick" w:date="2016-10-26T08:09:00Z">
        <w:r w:rsidDel="00676BC2">
          <w:delText xml:space="preserve">this period also saw a significant decline in their GDP. Connecticut and Maine’s GDP declined </w:delText>
        </w:r>
      </w:del>
      <w:r>
        <w:t>by 4 percent</w:t>
      </w:r>
      <w:ins w:id="517" w:author="Patrick" w:date="2016-10-26T08:09:00Z">
        <w:r w:rsidR="00676BC2">
          <w:t>,</w:t>
        </w:r>
      </w:ins>
      <w:r>
        <w:t xml:space="preserve"> </w:t>
      </w:r>
      <w:del w:id="518" w:author="Patrick" w:date="2016-10-26T08:09:00Z">
        <w:r w:rsidDel="00676BC2">
          <w:delText xml:space="preserve">and </w:delText>
        </w:r>
      </w:del>
      <w:r>
        <w:t>2 percent</w:t>
      </w:r>
      <w:ins w:id="519" w:author="Patrick" w:date="2016-10-26T08:09:00Z">
        <w:r w:rsidR="00676BC2">
          <w:t xml:space="preserve">, and </w:t>
        </w:r>
      </w:ins>
      <w:del w:id="520" w:author="Patrick" w:date="2016-10-26T08:09:00Z">
        <w:r w:rsidDel="00676BC2">
          <w:delText xml:space="preserve"> respectively while Nevada’s by an even greater </w:delText>
        </w:r>
      </w:del>
      <w:r>
        <w:t>7 percent</w:t>
      </w:r>
      <w:ins w:id="521" w:author="Patrick" w:date="2016-10-26T08:09:00Z">
        <w:r w:rsidR="00676BC2">
          <w:t>, respectively</w:t>
        </w:r>
      </w:ins>
      <w:r>
        <w:t xml:space="preserve">. </w:t>
      </w:r>
      <w:del w:id="522" w:author="Patrick" w:date="2016-10-26T08:09:00Z">
        <w:r w:rsidDel="00676BC2">
          <w:delText xml:space="preserve">A new study has </w:delText>
        </w:r>
      </w:del>
      <w:ins w:id="523" w:author="Patrick" w:date="2016-10-26T08:09:00Z">
        <w:r w:rsidR="00676BC2">
          <w:t xml:space="preserve">Feng et al. </w:t>
        </w:r>
      </w:ins>
      <w:r>
        <w:t xml:space="preserve">found that </w:t>
      </w:r>
      <w:del w:id="524" w:author="Patrick" w:date="2016-10-26T08:11:00Z">
        <w:r w:rsidDel="00676BC2">
          <w:delText xml:space="preserve">falling emissions between 2007 and 2012 were caused more </w:delText>
        </w:r>
      </w:del>
      <w:del w:id="525" w:author="Patrick" w:date="2016-10-26T08:10:00Z">
        <w:r w:rsidDel="00676BC2">
          <w:delText xml:space="preserve">due to </w:delText>
        </w:r>
      </w:del>
      <w:del w:id="526" w:author="Patrick" w:date="2016-10-26T08:11:00Z">
        <w:r w:rsidDel="00676BC2">
          <w:delText xml:space="preserve">a drop in economic activity during the Great Recession than </w:delText>
        </w:r>
      </w:del>
      <w:del w:id="527" w:author="Patrick" w:date="2016-10-26T08:10:00Z">
        <w:r w:rsidDel="00676BC2">
          <w:delText xml:space="preserve">due to </w:delText>
        </w:r>
      </w:del>
      <w:del w:id="528" w:author="Patrick" w:date="2016-10-26T08:11:00Z">
        <w:r w:rsidDel="00676BC2">
          <w:delText xml:space="preserve">other factors. The study found that specifically </w:delText>
        </w:r>
      </w:del>
      <w:del w:id="529" w:author="Patrick" w:date="2016-10-26T08:12:00Z">
        <w:r w:rsidDel="00676BC2">
          <w:delText xml:space="preserve">between 2007 and 2009, </w:delText>
        </w:r>
      </w:del>
      <w:r>
        <w:t xml:space="preserve">83 percent of decrease in carbon emissions </w:t>
      </w:r>
      <w:ins w:id="530" w:author="Patrick" w:date="2016-10-26T08:12:00Z">
        <w:r w:rsidR="00676BC2">
          <w:t xml:space="preserve">between 2007 and 2009 </w:t>
        </w:r>
      </w:ins>
      <w:r>
        <w:t>can be attributed to economic decline and the remaining 17 percent to changing energy sources</w:t>
      </w:r>
      <w:ins w:id="531" w:author="Patrick" w:date="2016-10-26T08:12:00Z">
        <w:r w:rsidR="00676BC2">
          <w:t>;</w:t>
        </w:r>
      </w:ins>
      <w:del w:id="532" w:author="Patrick" w:date="2016-10-26T08:12:00Z">
        <w:r w:rsidDel="00676BC2">
          <w:delText>.</w:delText>
        </w:r>
      </w:del>
      <w:r>
        <w:t xml:space="preserve"> </w:t>
      </w:r>
      <w:del w:id="533" w:author="Patrick" w:date="2016-10-26T08:12:00Z">
        <w:r w:rsidDel="00676BC2">
          <w:delText xml:space="preserve">See </w:delText>
        </w:r>
      </w:del>
      <w:ins w:id="534" w:author="Patrick" w:date="2016-10-26T08:12:00Z">
        <w:r w:rsidR="00676BC2">
          <w:t xml:space="preserve">see </w:t>
        </w:r>
      </w:ins>
      <w:proofErr w:type="spellStart"/>
      <w:r>
        <w:t>Kuishuang</w:t>
      </w:r>
      <w:proofErr w:type="spellEnd"/>
      <w:r>
        <w:t xml:space="preserve"> Feng </w:t>
      </w:r>
      <w:del w:id="535" w:author="Patrick" w:date="2016-10-26T08:12:00Z">
        <w:r w:rsidDel="00676BC2">
          <w:delText xml:space="preserve">and others. </w:delText>
        </w:r>
      </w:del>
      <w:ins w:id="536" w:author="Patrick" w:date="2016-10-26T08:12:00Z">
        <w:r w:rsidR="00676BC2">
          <w:t xml:space="preserve">et al., </w:t>
        </w:r>
      </w:ins>
      <w:del w:id="537" w:author="Patrick" w:date="2016-10-26T08:12:00Z">
        <w:r w:rsidDel="00676BC2">
          <w:delText xml:space="preserve">2015. </w:delText>
        </w:r>
      </w:del>
      <w:r>
        <w:t>“Drivers of the US CO</w:t>
      </w:r>
      <w:r w:rsidRPr="00303398">
        <w:rPr>
          <w:vertAlign w:val="subscript"/>
        </w:rPr>
        <w:t>2</w:t>
      </w:r>
      <w:r>
        <w:t xml:space="preserve"> Emissions 1997-2013,” </w:t>
      </w:r>
      <w:r w:rsidRPr="00723798">
        <w:rPr>
          <w:i/>
        </w:rPr>
        <w:t>Nature Communications</w:t>
      </w:r>
      <w:r>
        <w:t xml:space="preserve"> 6</w:t>
      </w:r>
      <w:ins w:id="538" w:author="Patrick" w:date="2016-10-26T08:12:00Z">
        <w:r w:rsidR="00676BC2">
          <w:t xml:space="preserve"> (2015)</w:t>
        </w:r>
      </w:ins>
      <w:r>
        <w:t xml:space="preserve">. </w:t>
      </w:r>
    </w:p>
    <w:p w14:paraId="71CBCDB6" w14:textId="77777777" w:rsidR="00274483" w:rsidRDefault="00274483">
      <w:pPr>
        <w:pStyle w:val="EndnoteText"/>
      </w:pPr>
    </w:p>
  </w:endnote>
  <w:endnote w:id="24">
    <w:p w14:paraId="65ACD885" w14:textId="6CA21095" w:rsidR="00274483" w:rsidRDefault="00274483">
      <w:pPr>
        <w:pStyle w:val="EndnoteText"/>
      </w:pPr>
      <w:r>
        <w:rPr>
          <w:rStyle w:val="EndnoteReference"/>
        </w:rPr>
        <w:endnoteRef/>
      </w:r>
      <w:r>
        <w:t xml:space="preserve"> Brookings analysis of EPA’s “</w:t>
      </w:r>
      <w:r w:rsidRPr="003A689C">
        <w:t>CO</w:t>
      </w:r>
      <w:r w:rsidRPr="00303398">
        <w:rPr>
          <w:vertAlign w:val="subscript"/>
        </w:rPr>
        <w:t>2</w:t>
      </w:r>
      <w:r w:rsidRPr="003A689C">
        <w:t xml:space="preserve"> Emissions </w:t>
      </w:r>
      <w:del w:id="561" w:author="Patrick" w:date="2016-10-26T08:12:00Z">
        <w:r w:rsidRPr="003A689C" w:rsidDel="00676BC2">
          <w:delText xml:space="preserve">from </w:delText>
        </w:r>
      </w:del>
      <w:ins w:id="562" w:author="Patrick" w:date="2016-10-26T08:12:00Z">
        <w:r w:rsidR="00676BC2">
          <w:t>F</w:t>
        </w:r>
        <w:r w:rsidR="00676BC2" w:rsidRPr="003A689C">
          <w:t xml:space="preserve">rom </w:t>
        </w:r>
      </w:ins>
      <w:r w:rsidRPr="003A689C">
        <w:t>Fossil Fuel Combustion</w:t>
      </w:r>
      <w:del w:id="563" w:author="Patrick" w:date="2016-10-26T08:13:00Z">
        <w:r w:rsidRPr="003A689C" w:rsidDel="00676BC2">
          <w:delText xml:space="preserve"> - </w:delText>
        </w:r>
      </w:del>
      <w:ins w:id="564" w:author="Patrick" w:date="2016-10-26T08:13:00Z">
        <w:r w:rsidR="00676BC2">
          <w:t>—</w:t>
        </w:r>
      </w:ins>
      <w:r w:rsidRPr="003A689C">
        <w:t>Million Metric Tons CO</w:t>
      </w:r>
      <w:r w:rsidRPr="00303398">
        <w:rPr>
          <w:vertAlign w:val="subscript"/>
        </w:rPr>
        <w:t>2</w:t>
      </w:r>
      <w:r w:rsidRPr="003A689C">
        <w:t xml:space="preserve"> (MMTCO2)</w:t>
      </w:r>
      <w:r>
        <w:t>” and state population data for 2014.</w:t>
      </w:r>
    </w:p>
    <w:p w14:paraId="6141F39B" w14:textId="77777777" w:rsidR="00274483" w:rsidRDefault="00274483">
      <w:pPr>
        <w:pStyle w:val="EndnoteText"/>
      </w:pPr>
    </w:p>
  </w:endnote>
  <w:endnote w:id="25">
    <w:p w14:paraId="7735636A" w14:textId="340157DE" w:rsidR="00274483" w:rsidRDefault="00274483">
      <w:pPr>
        <w:pStyle w:val="EndnoteText"/>
      </w:pPr>
      <w:r>
        <w:rPr>
          <w:rStyle w:val="EndnoteReference"/>
        </w:rPr>
        <w:endnoteRef/>
      </w:r>
      <w:r>
        <w:t xml:space="preserve"> California is an interesting example for a variety of reasons. The state has some of the strictest policies in place to curb greenhouse gas emissions. It also has one of the lowest </w:t>
      </w:r>
      <w:ins w:id="586" w:author="Patrick" w:date="2016-10-26T08:14:00Z">
        <w:r w:rsidR="00676BC2">
          <w:t xml:space="preserve">carbon intensities as well as </w:t>
        </w:r>
      </w:ins>
      <w:r>
        <w:t>per</w:t>
      </w:r>
      <w:ins w:id="587" w:author="Patrick" w:date="2016-10-26T08:13:00Z">
        <w:r w:rsidR="00676BC2">
          <w:t xml:space="preserve"> </w:t>
        </w:r>
      </w:ins>
      <w:del w:id="588" w:author="Patrick" w:date="2016-10-26T08:13:00Z">
        <w:r w:rsidDel="00676BC2">
          <w:delText>-</w:delText>
        </w:r>
      </w:del>
      <w:r>
        <w:t xml:space="preserve">capita carbon emissions </w:t>
      </w:r>
      <w:del w:id="589" w:author="Patrick" w:date="2016-10-26T08:15:00Z">
        <w:r w:rsidDel="00676BC2">
          <w:delText xml:space="preserve">as well as carbon intensity of the economy </w:delText>
        </w:r>
      </w:del>
      <w:r>
        <w:t xml:space="preserve">among all states. And yet, compared to other </w:t>
      </w:r>
      <w:del w:id="590" w:author="Patrick" w:date="2016-10-26T08:15:00Z">
        <w:r w:rsidDel="00676BC2">
          <w:delText xml:space="preserve">climate </w:delText>
        </w:r>
      </w:del>
      <w:ins w:id="591" w:author="Patrick" w:date="2016-10-26T08:15:00Z">
        <w:r w:rsidR="00676BC2">
          <w:t>climate-</w:t>
        </w:r>
      </w:ins>
      <w:r>
        <w:t xml:space="preserve">friendly states like Massachusetts and New York, it </w:t>
      </w:r>
      <w:del w:id="592" w:author="Patrick" w:date="2016-10-26T08:15:00Z">
        <w:r w:rsidDel="00676BC2">
          <w:delText xml:space="preserve">has witnessed </w:delText>
        </w:r>
      </w:del>
      <w:ins w:id="593" w:author="Patrick" w:date="2016-10-26T08:15:00Z">
        <w:r w:rsidR="00676BC2">
          <w:t xml:space="preserve">experienced </w:t>
        </w:r>
      </w:ins>
      <w:r>
        <w:t>a slower reduction in carbon emissions between 2000 and 2014.</w:t>
      </w:r>
    </w:p>
    <w:p w14:paraId="2362175F" w14:textId="77777777" w:rsidR="00274483" w:rsidRDefault="00274483">
      <w:pPr>
        <w:pStyle w:val="EndnoteText"/>
      </w:pPr>
    </w:p>
  </w:endnote>
  <w:endnote w:id="26">
    <w:p w14:paraId="3A176D6B" w14:textId="0D944DFC" w:rsidR="00274483" w:rsidRDefault="00274483" w:rsidP="007E5675">
      <w:pPr>
        <w:pStyle w:val="EndnoteText"/>
      </w:pPr>
      <w:r>
        <w:rPr>
          <w:rStyle w:val="EndnoteReference"/>
        </w:rPr>
        <w:endnoteRef/>
      </w:r>
      <w:r>
        <w:t xml:space="preserve"> In all regressions, variables measuring the economic structure of a state were found to be statistically insignificant. It </w:t>
      </w:r>
      <w:r w:rsidRPr="007E5675">
        <w:t>possible that the impact of this variable is weaker</w:t>
      </w:r>
      <w:r>
        <w:t>, slower</w:t>
      </w:r>
      <w:ins w:id="664" w:author="Patrick" w:date="2016-10-26T08:15:00Z">
        <w:r w:rsidR="00676BC2">
          <w:t xml:space="preserve"> </w:t>
        </w:r>
      </w:ins>
      <w:del w:id="665" w:author="Patrick" w:date="2016-10-26T08:15:00Z">
        <w:r w:rsidDel="00676BC2">
          <w:delText>-</w:delText>
        </w:r>
      </w:del>
      <w:r>
        <w:t xml:space="preserve">moving, or </w:t>
      </w:r>
      <w:r w:rsidRPr="007E5675">
        <w:t xml:space="preserve">more diffused than other factors. </w:t>
      </w:r>
      <w:r>
        <w:t xml:space="preserve">More data and better model specification in future research will likely uncover the impact of states’ economic structure on change in carbon emissions over time. Four variables were used to measure state economic structure: percent change in the share of goods-producing sectors’ output to all private industry output, percent change in the share of services-producing sectors’ output to all private industry output, percent change in the share of manufacturing sectors’ output to all private industry output, and percent change in the share of energy-intensive manufacturing sectors’ output to all private industry output. </w:t>
      </w:r>
    </w:p>
    <w:p w14:paraId="2FCD80A8" w14:textId="77777777" w:rsidR="00274483" w:rsidRDefault="00274483" w:rsidP="007E5675">
      <w:pPr>
        <w:pStyle w:val="EndnoteText"/>
      </w:pPr>
    </w:p>
  </w:endnote>
  <w:endnote w:id="27">
    <w:p w14:paraId="53914392" w14:textId="7B1D8C70" w:rsidR="00274483" w:rsidRDefault="00274483" w:rsidP="001668A4">
      <w:pPr>
        <w:pStyle w:val="EndnoteText"/>
      </w:pPr>
      <w:r>
        <w:rPr>
          <w:rStyle w:val="EndnoteReference"/>
        </w:rPr>
        <w:endnoteRef/>
      </w:r>
      <w:r>
        <w:t xml:space="preserve"> See, about manufacturing, Lee </w:t>
      </w:r>
      <w:proofErr w:type="spellStart"/>
      <w:r>
        <w:t>Schipper</w:t>
      </w:r>
      <w:proofErr w:type="spellEnd"/>
      <w:r>
        <w:t xml:space="preserve"> </w:t>
      </w:r>
      <w:del w:id="680" w:author="Patrick" w:date="2016-10-26T08:16:00Z">
        <w:r w:rsidDel="00676BC2">
          <w:delText xml:space="preserve">and others. (2001). </w:delText>
        </w:r>
      </w:del>
      <w:ins w:id="681" w:author="Patrick" w:date="2016-10-26T08:16:00Z">
        <w:r w:rsidR="00676BC2">
          <w:t xml:space="preserve">et al., </w:t>
        </w:r>
      </w:ins>
      <w:r>
        <w:t xml:space="preserve">“Carbon Emissions </w:t>
      </w:r>
      <w:del w:id="682" w:author="Patrick" w:date="2016-10-26T08:16:00Z">
        <w:r w:rsidDel="00676BC2">
          <w:delText xml:space="preserve">from </w:delText>
        </w:r>
      </w:del>
      <w:ins w:id="683" w:author="Patrick" w:date="2016-10-26T08:16:00Z">
        <w:r w:rsidR="00676BC2">
          <w:t xml:space="preserve">From </w:t>
        </w:r>
      </w:ins>
      <w:r>
        <w:t>Manufacturing Energy Use in 13 IEA Countries: Long Term Trends Through 1995</w:t>
      </w:r>
      <w:ins w:id="684" w:author="Patrick" w:date="2016-10-26T08:16:00Z">
        <w:r w:rsidR="00676BC2">
          <w:t>,</w:t>
        </w:r>
      </w:ins>
      <w:del w:id="685" w:author="Patrick" w:date="2016-10-26T08:16:00Z">
        <w:r w:rsidDel="00676BC2">
          <w:delText>.</w:delText>
        </w:r>
      </w:del>
      <w:r>
        <w:t xml:space="preserve">” </w:t>
      </w:r>
      <w:r w:rsidRPr="002B6248">
        <w:rPr>
          <w:i/>
        </w:rPr>
        <w:t>Energy Policy</w:t>
      </w:r>
      <w:r>
        <w:t xml:space="preserve"> </w:t>
      </w:r>
      <w:del w:id="686" w:author="Patrick" w:date="2016-10-26T08:17:00Z">
        <w:r w:rsidDel="00676BC2">
          <w:delText xml:space="preserve">Vol. </w:delText>
        </w:r>
      </w:del>
      <w:r>
        <w:t>29</w:t>
      </w:r>
      <w:ins w:id="687" w:author="Patrick" w:date="2016-10-26T08:17:00Z">
        <w:r w:rsidR="00676BC2">
          <w:t>, no. 9</w:t>
        </w:r>
      </w:ins>
      <w:r>
        <w:t xml:space="preserve"> (</w:t>
      </w:r>
      <w:del w:id="688" w:author="Patrick" w:date="2016-10-26T08:17:00Z">
        <w:r w:rsidDel="00676BC2">
          <w:delText>9</w:delText>
        </w:r>
      </w:del>
      <w:ins w:id="689" w:author="Patrick" w:date="2016-10-26T08:17:00Z">
        <w:r w:rsidR="00676BC2">
          <w:t>2001</w:t>
        </w:r>
      </w:ins>
      <w:r>
        <w:t>): 667-</w:t>
      </w:r>
      <w:del w:id="690" w:author="Patrick" w:date="2016-10-26T08:17:00Z">
        <w:r w:rsidDel="00676BC2">
          <w:delText>6</w:delText>
        </w:r>
      </w:del>
      <w:r>
        <w:t>88; and Oak Ridge National Laboratory, “U.S. Manufacturing Energy Use and Greenhouse Gas Emissions Analysis</w:t>
      </w:r>
      <w:del w:id="691" w:author="Patrick" w:date="2016-10-26T08:17:00Z">
        <w:r w:rsidDel="00000A7B">
          <w:delText>.</w:delText>
        </w:r>
      </w:del>
      <w:r>
        <w:t xml:space="preserve">” (Oak Ridge, </w:t>
      </w:r>
      <w:del w:id="692" w:author="Patrick" w:date="2016-10-26T08:17:00Z">
        <w:r w:rsidDel="00000A7B">
          <w:delText>Tennessee</w:delText>
        </w:r>
      </w:del>
      <w:ins w:id="693" w:author="Patrick" w:date="2016-10-26T08:17:00Z">
        <w:r w:rsidR="00000A7B">
          <w:t>Tenn.</w:t>
        </w:r>
      </w:ins>
      <w:ins w:id="694" w:author="Patrick" w:date="2016-10-26T10:53:00Z">
        <w:r w:rsidR="00F22F80">
          <w:t>:</w:t>
        </w:r>
      </w:ins>
      <w:del w:id="695" w:author="Patrick" w:date="2016-10-26T08:17:00Z">
        <w:r w:rsidDel="00000A7B">
          <w:delText>:</w:delText>
        </w:r>
      </w:del>
      <w:r>
        <w:t xml:space="preserve"> 2012). For discussion that includes the energy and emissions performance of services industries see </w:t>
      </w:r>
      <w:proofErr w:type="spellStart"/>
      <w:r w:rsidRPr="00E15C34">
        <w:t>Davidsdottir</w:t>
      </w:r>
      <w:proofErr w:type="spellEnd"/>
      <w:r>
        <w:t xml:space="preserve"> and Fisher</w:t>
      </w:r>
      <w:ins w:id="696" w:author="Patrick" w:date="2016-10-26T08:18:00Z">
        <w:r w:rsidR="00000A7B">
          <w:t xml:space="preserve"> (2011)</w:t>
        </w:r>
      </w:ins>
      <w:del w:id="697" w:author="Patrick" w:date="2016-10-26T08:18:00Z">
        <w:r w:rsidDel="00000A7B">
          <w:delText>, “The Odd Couple: The Relationship Between State Economic Performance and Carbon Emissions Economic Intensity,”</w:delText>
        </w:r>
      </w:del>
      <w:r>
        <w:t xml:space="preserve"> and </w:t>
      </w:r>
      <w:proofErr w:type="spellStart"/>
      <w:r>
        <w:t>Ang</w:t>
      </w:r>
      <w:proofErr w:type="spellEnd"/>
      <w:ins w:id="698" w:author="Patrick" w:date="2016-10-26T08:19:00Z">
        <w:r w:rsidR="00000A7B">
          <w:t xml:space="preserve"> (1999)</w:t>
        </w:r>
      </w:ins>
      <w:del w:id="699" w:author="Patrick" w:date="2016-10-26T08:19:00Z">
        <w:r w:rsidDel="00000A7B">
          <w:delText xml:space="preserve">, “Is the Energy Intensity a Less Useful Indicator Than the Carbon Factor in the Study of Climate Change.” </w:delText>
        </w:r>
      </w:del>
      <w:ins w:id="700" w:author="Patrick" w:date="2016-10-26T08:19:00Z">
        <w:r w:rsidR="00000A7B">
          <w:t>.</w:t>
        </w:r>
      </w:ins>
    </w:p>
    <w:p w14:paraId="62DF11B7" w14:textId="77777777" w:rsidR="00274483" w:rsidRDefault="00274483" w:rsidP="00C74956">
      <w:pPr>
        <w:pStyle w:val="EndnoteText"/>
      </w:pPr>
    </w:p>
  </w:endnote>
  <w:endnote w:id="28">
    <w:p w14:paraId="1F149E5C" w14:textId="1E46A983" w:rsidR="00274483" w:rsidRDefault="00274483">
      <w:pPr>
        <w:pStyle w:val="EndnoteText"/>
      </w:pPr>
      <w:r>
        <w:rPr>
          <w:rStyle w:val="EndnoteReference"/>
        </w:rPr>
        <w:endnoteRef/>
      </w:r>
      <w:r>
        <w:t xml:space="preserve"> Georgia’s service sector’s share of real GDP grew from 75 percent in 2000 to 82 percent in 2014, North Carolina’s </w:t>
      </w:r>
      <w:del w:id="714" w:author="Patrick" w:date="2016-10-26T08:19:00Z">
        <w:r w:rsidDel="00000A7B">
          <w:delText xml:space="preserve">grew </w:delText>
        </w:r>
      </w:del>
      <w:r>
        <w:t xml:space="preserve">from 63 percent to 72 percent, and Virginia’s from 76 percent to 83 percent. </w:t>
      </w:r>
    </w:p>
    <w:p w14:paraId="1CD49738" w14:textId="77777777" w:rsidR="00274483" w:rsidRDefault="00274483">
      <w:pPr>
        <w:pStyle w:val="EndnoteText"/>
      </w:pPr>
    </w:p>
  </w:endnote>
  <w:endnote w:id="29">
    <w:p w14:paraId="5F5FCEB6" w14:textId="56D8DA06" w:rsidR="00274483" w:rsidRDefault="00274483" w:rsidP="003F4BBD">
      <w:pPr>
        <w:pStyle w:val="EndnoteText"/>
      </w:pPr>
      <w:r>
        <w:rPr>
          <w:rStyle w:val="EndnoteReference"/>
        </w:rPr>
        <w:endnoteRef/>
      </w:r>
      <w:r>
        <w:t xml:space="preserve"> EIA, “Chapter 7. Industrial Sector Energy Consumption</w:t>
      </w:r>
      <w:ins w:id="715" w:author="Patrick" w:date="2016-10-26T08:20:00Z">
        <w:r w:rsidR="00000A7B">
          <w:t>,</w:t>
        </w:r>
      </w:ins>
      <w:r>
        <w:t xml:space="preserve">” in </w:t>
      </w:r>
      <w:r w:rsidRPr="003F4BBD">
        <w:rPr>
          <w:i/>
        </w:rPr>
        <w:t>International Energy Outlook 2016</w:t>
      </w:r>
      <w:del w:id="716" w:author="Patrick" w:date="2016-10-26T08:20:00Z">
        <w:r w:rsidRPr="003F4BBD" w:rsidDel="00000A7B">
          <w:rPr>
            <w:i/>
          </w:rPr>
          <w:delText>.</w:delText>
        </w:r>
      </w:del>
      <w:r>
        <w:t xml:space="preserve"> (Washington: EIA, 2016). Energy-intensive industries emit large quantities of CO</w:t>
      </w:r>
      <w:r w:rsidRPr="00303398">
        <w:rPr>
          <w:vertAlign w:val="subscript"/>
        </w:rPr>
        <w:t>2</w:t>
      </w:r>
      <w:r>
        <w:t>, related to both their energy consumption (combustion emissions) and their production processes (process emissions). For purpose</w:t>
      </w:r>
      <w:ins w:id="717" w:author="Patrick" w:date="2016-10-26T10:53:00Z">
        <w:r w:rsidR="00F22F80">
          <w:t>s</w:t>
        </w:r>
      </w:ins>
      <w:r>
        <w:t xml:space="preserve"> of this analysis, Brookings researchers have placed in the energy-intensive category food manufacturing (NAICS 311)</w:t>
      </w:r>
      <w:ins w:id="718" w:author="Patrick" w:date="2016-10-26T08:21:00Z">
        <w:r w:rsidR="00000A7B">
          <w:t>;</w:t>
        </w:r>
      </w:ins>
      <w:del w:id="719" w:author="Patrick" w:date="2016-10-26T08:21:00Z">
        <w:r w:rsidDel="00000A7B">
          <w:delText>,</w:delText>
        </w:r>
      </w:del>
      <w:r>
        <w:t xml:space="preserve"> paper manufacturing (NAICS 322)</w:t>
      </w:r>
      <w:ins w:id="720" w:author="Patrick" w:date="2016-10-26T08:21:00Z">
        <w:r w:rsidR="00000A7B">
          <w:t>;</w:t>
        </w:r>
      </w:ins>
      <w:del w:id="721" w:author="Patrick" w:date="2016-10-26T08:21:00Z">
        <w:r w:rsidDel="00000A7B">
          <w:delText>,</w:delText>
        </w:r>
      </w:del>
      <w:r>
        <w:t xml:space="preserve"> petroleum and coal products manufacturing (NAICS 324)</w:t>
      </w:r>
      <w:ins w:id="722" w:author="Patrick" w:date="2016-10-26T08:21:00Z">
        <w:r w:rsidR="00000A7B">
          <w:t>;</w:t>
        </w:r>
      </w:ins>
      <w:del w:id="723" w:author="Patrick" w:date="2016-10-26T08:21:00Z">
        <w:r w:rsidDel="00000A7B">
          <w:delText>,</w:delText>
        </w:r>
      </w:del>
      <w:r>
        <w:t xml:space="preserve"> chemical manufacturing (NAICS 325)</w:t>
      </w:r>
      <w:ins w:id="724" w:author="Patrick" w:date="2016-10-26T08:21:00Z">
        <w:r w:rsidR="00000A7B">
          <w:t>;</w:t>
        </w:r>
      </w:ins>
      <w:del w:id="725" w:author="Patrick" w:date="2016-10-26T08:21:00Z">
        <w:r w:rsidDel="00000A7B">
          <w:delText>,</w:delText>
        </w:r>
      </w:del>
      <w:r>
        <w:t xml:space="preserve"> primary metal manufacturing (NAICS 331)</w:t>
      </w:r>
      <w:ins w:id="726" w:author="Patrick" w:date="2016-10-26T08:21:00Z">
        <w:r w:rsidR="00000A7B">
          <w:t>,</w:t>
        </w:r>
      </w:ins>
      <w:r>
        <w:t xml:space="preserve"> which includes the iron and steel and alumina and aluminum industries</w:t>
      </w:r>
      <w:del w:id="727" w:author="Patrick" w:date="2016-10-26T08:21:00Z">
        <w:r w:rsidDel="00000A7B">
          <w:delText>,</w:delText>
        </w:r>
      </w:del>
      <w:ins w:id="728" w:author="Patrick" w:date="2016-10-26T08:21:00Z">
        <w:r w:rsidR="00000A7B">
          <w:t>;</w:t>
        </w:r>
      </w:ins>
      <w:r>
        <w:t xml:space="preserve"> and non-metallic mineral product manufacturing (NAICS 327)</w:t>
      </w:r>
      <w:ins w:id="729" w:author="Patrick" w:date="2016-10-26T08:21:00Z">
        <w:r w:rsidR="00000A7B">
          <w:t>,</w:t>
        </w:r>
      </w:ins>
      <w:r>
        <w:t xml:space="preserve"> which includes the cement and glass industries.</w:t>
      </w:r>
    </w:p>
    <w:p w14:paraId="4A0CB252" w14:textId="77777777" w:rsidR="00274483" w:rsidRDefault="00274483">
      <w:pPr>
        <w:pStyle w:val="EndnoteText"/>
      </w:pPr>
    </w:p>
  </w:endnote>
  <w:endnote w:id="30">
    <w:p w14:paraId="4C5BBB9B" w14:textId="5A41C9F0" w:rsidR="00274483" w:rsidRDefault="00274483">
      <w:pPr>
        <w:pStyle w:val="EndnoteText"/>
      </w:pPr>
      <w:r>
        <w:rPr>
          <w:rStyle w:val="EndnoteReference"/>
        </w:rPr>
        <w:endnoteRef/>
      </w:r>
      <w:r>
        <w:t xml:space="preserve"> EIA, “Northeast Grows Increasingly Reliant on Natural Gas for Power Generation,” November 12, 2013. As increasing amounts of natural gas are being used for electricity generation in the New England states, assurance of natural gas supply has become a critical energy issue for the region.</w:t>
      </w:r>
    </w:p>
    <w:p w14:paraId="28ECF580" w14:textId="77777777" w:rsidR="00274483" w:rsidRDefault="00274483">
      <w:pPr>
        <w:pStyle w:val="EndnoteText"/>
      </w:pPr>
    </w:p>
  </w:endnote>
  <w:endnote w:id="31">
    <w:p w14:paraId="522FC235" w14:textId="322702C7" w:rsidR="00000A7B" w:rsidRDefault="00274483">
      <w:pPr>
        <w:pStyle w:val="EndnoteText"/>
        <w:rPr>
          <w:ins w:id="768" w:author="Patrick" w:date="2016-10-26T08:22:00Z"/>
          <w:rStyle w:val="Hyperlink"/>
        </w:rPr>
      </w:pPr>
      <w:r>
        <w:rPr>
          <w:rStyle w:val="EndnoteReference"/>
        </w:rPr>
        <w:endnoteRef/>
      </w:r>
      <w:r>
        <w:t xml:space="preserve"> Vermont is an exception. At the end of 2014, Vermont shut down the Vermont Yankee Nuclear Plant and with that the state lost 55 percent of its electricity generating capacity and the source of more than 70 percent of its net generation in recent years. See Vermont’s </w:t>
      </w:r>
      <w:del w:id="769" w:author="Patrick" w:date="2016-10-26T08:22:00Z">
        <w:r w:rsidDel="00000A7B">
          <w:delText xml:space="preserve">Energy </w:delText>
        </w:r>
      </w:del>
      <w:ins w:id="770" w:author="Patrick" w:date="2016-10-26T08:22:00Z">
        <w:r w:rsidR="00000A7B">
          <w:t xml:space="preserve">energy </w:t>
        </w:r>
      </w:ins>
      <w:del w:id="771" w:author="Patrick" w:date="2016-10-26T08:22:00Z">
        <w:r w:rsidDel="00000A7B">
          <w:delText>Profile</w:delText>
        </w:r>
      </w:del>
      <w:ins w:id="772" w:author="Patrick" w:date="2016-10-26T08:22:00Z">
        <w:r w:rsidR="00000A7B">
          <w:t>profile</w:t>
        </w:r>
      </w:ins>
      <w:r>
        <w:t xml:space="preserve">, </w:t>
      </w:r>
      <w:del w:id="773" w:author="Patrick" w:date="2016-10-26T08:22:00Z">
        <w:r w:rsidDel="00000A7B">
          <w:delText xml:space="preserve">available at </w:delText>
        </w:r>
      </w:del>
      <w:hyperlink r:id="rId5" w:history="1">
        <w:r w:rsidRPr="00ED75FA">
          <w:rPr>
            <w:rStyle w:val="Hyperlink"/>
          </w:rPr>
          <w:t>http://www.eia.gov/state/analysis.cfm?sid=VT</w:t>
        </w:r>
      </w:hyperlink>
      <w:ins w:id="774" w:author="Patrick" w:date="2016-10-26T08:22:00Z">
        <w:r w:rsidR="00000A7B">
          <w:rPr>
            <w:rStyle w:val="Hyperlink"/>
          </w:rPr>
          <w:t>.</w:t>
        </w:r>
      </w:ins>
    </w:p>
    <w:p w14:paraId="05CE1667" w14:textId="0D3A5E0C" w:rsidR="00274483" w:rsidRDefault="00274483">
      <w:pPr>
        <w:pStyle w:val="EndnoteText"/>
      </w:pPr>
      <w:r>
        <w:t xml:space="preserve"> </w:t>
      </w:r>
    </w:p>
  </w:endnote>
  <w:endnote w:id="32">
    <w:p w14:paraId="3300E37B" w14:textId="495C404A" w:rsidR="00274483" w:rsidRDefault="00274483">
      <w:pPr>
        <w:pStyle w:val="EndnoteText"/>
      </w:pPr>
      <w:r>
        <w:rPr>
          <w:rStyle w:val="EndnoteReference"/>
        </w:rPr>
        <w:endnoteRef/>
      </w:r>
      <w:r>
        <w:t xml:space="preserve"> For more details, see North Carolina’s energy profile</w:t>
      </w:r>
      <w:ins w:id="818" w:author="Patrick" w:date="2016-10-26T08:22:00Z">
        <w:r w:rsidR="00000A7B">
          <w:t>,</w:t>
        </w:r>
      </w:ins>
      <w:r>
        <w:t xml:space="preserve"> </w:t>
      </w:r>
      <w:del w:id="819" w:author="Patrick" w:date="2016-10-26T08:22:00Z">
        <w:r w:rsidDel="00000A7B">
          <w:delText xml:space="preserve">available at </w:delText>
        </w:r>
      </w:del>
      <w:hyperlink r:id="rId6" w:history="1">
        <w:r w:rsidRPr="00E85108">
          <w:rPr>
            <w:rStyle w:val="Hyperlink"/>
          </w:rPr>
          <w:t>http://www.eia.gov/state/?sid=NC</w:t>
        </w:r>
      </w:hyperlink>
      <w:ins w:id="820" w:author="Patrick" w:date="2016-10-26T08:22:00Z">
        <w:r w:rsidR="00000A7B">
          <w:rPr>
            <w:rStyle w:val="Hyperlink"/>
          </w:rPr>
          <w:t>.</w:t>
        </w:r>
      </w:ins>
      <w:r>
        <w:t xml:space="preserve"> </w:t>
      </w:r>
    </w:p>
    <w:p w14:paraId="154B3AB9" w14:textId="77777777" w:rsidR="00274483" w:rsidRDefault="00274483">
      <w:pPr>
        <w:pStyle w:val="EndnoteText"/>
      </w:pPr>
    </w:p>
  </w:endnote>
  <w:endnote w:id="33">
    <w:p w14:paraId="3F49312C" w14:textId="12351AC2" w:rsidR="00274483" w:rsidRDefault="00274483" w:rsidP="008201AB">
      <w:r>
        <w:rPr>
          <w:rStyle w:val="EndnoteReference"/>
        </w:rPr>
        <w:endnoteRef/>
      </w:r>
      <w:r>
        <w:t xml:space="preserve"> </w:t>
      </w:r>
      <w:r w:rsidRPr="00983439">
        <w:rPr>
          <w:rFonts w:cs="Arial"/>
          <w:sz w:val="20"/>
          <w:szCs w:val="20"/>
        </w:rPr>
        <w:t xml:space="preserve">Both </w:t>
      </w:r>
      <w:del w:id="866" w:author="Patrick" w:date="2016-10-26T10:54:00Z">
        <w:r w:rsidRPr="00983439" w:rsidDel="00F22F80">
          <w:rPr>
            <w:rFonts w:cs="Arial"/>
            <w:sz w:val="20"/>
            <w:szCs w:val="20"/>
          </w:rPr>
          <w:delText xml:space="preserve">ordinary least squares </w:delText>
        </w:r>
      </w:del>
      <w:ins w:id="867" w:author="Patrick" w:date="2016-10-26T10:54:00Z">
        <w:r w:rsidR="00F22F80">
          <w:rPr>
            <w:rFonts w:cs="Arial"/>
            <w:sz w:val="20"/>
            <w:szCs w:val="20"/>
          </w:rPr>
          <w:t xml:space="preserve">OLS </w:t>
        </w:r>
      </w:ins>
      <w:del w:id="868" w:author="Patrick" w:date="2016-10-26T08:22:00Z">
        <w:r w:rsidRPr="00983439" w:rsidDel="00000A7B">
          <w:rPr>
            <w:rFonts w:cs="Arial"/>
            <w:sz w:val="20"/>
            <w:szCs w:val="20"/>
          </w:rPr>
          <w:delText xml:space="preserve">(OLS) </w:delText>
        </w:r>
      </w:del>
      <w:r w:rsidRPr="00983439">
        <w:rPr>
          <w:rFonts w:cs="Arial"/>
          <w:sz w:val="20"/>
          <w:szCs w:val="20"/>
        </w:rPr>
        <w:t>and fixed-effects (by state) estimation techniques were used with cluster-robust standard errors (states being the clusters)</w:t>
      </w:r>
      <w:r>
        <w:rPr>
          <w:rFonts w:cs="Arial"/>
          <w:sz w:val="20"/>
          <w:szCs w:val="20"/>
        </w:rPr>
        <w:t xml:space="preserve"> to estimate the impact of solar and wind combined on carbon emission change across states</w:t>
      </w:r>
      <w:r w:rsidRPr="00983439">
        <w:rPr>
          <w:rFonts w:cs="Arial"/>
          <w:sz w:val="20"/>
          <w:szCs w:val="20"/>
        </w:rPr>
        <w:t>.</w:t>
      </w:r>
      <w:r>
        <w:rPr>
          <w:rFonts w:cs="Arial"/>
          <w:sz w:val="20"/>
          <w:szCs w:val="20"/>
        </w:rPr>
        <w:t xml:space="preserve"> The dependent variable is </w:t>
      </w:r>
      <w:r w:rsidRPr="00983439">
        <w:rPr>
          <w:rFonts w:cs="Arial"/>
          <w:sz w:val="20"/>
          <w:szCs w:val="20"/>
        </w:rPr>
        <w:t>percent change of CO</w:t>
      </w:r>
      <w:r w:rsidRPr="00983439">
        <w:rPr>
          <w:rFonts w:cs="Arial"/>
          <w:sz w:val="20"/>
          <w:szCs w:val="20"/>
          <w:vertAlign w:val="subscript"/>
        </w:rPr>
        <w:t>2</w:t>
      </w:r>
      <w:r w:rsidRPr="00983439">
        <w:rPr>
          <w:rFonts w:cs="Arial"/>
          <w:sz w:val="20"/>
          <w:szCs w:val="20"/>
        </w:rPr>
        <w:t xml:space="preserve"> emissions by state from year</w:t>
      </w:r>
      <w:ins w:id="869" w:author="Patrick" w:date="2016-10-26T08:23:00Z">
        <w:r w:rsidR="00000A7B">
          <w:rPr>
            <w:rFonts w:cs="Arial"/>
            <w:sz w:val="20"/>
            <w:szCs w:val="20"/>
          </w:rPr>
          <w:t xml:space="preserve"> </w:t>
        </w:r>
      </w:ins>
      <w:del w:id="870" w:author="Patrick" w:date="2016-10-26T08:23:00Z">
        <w:r w:rsidRPr="00983439" w:rsidDel="00000A7B">
          <w:rPr>
            <w:rFonts w:cs="Arial"/>
            <w:sz w:val="20"/>
            <w:szCs w:val="20"/>
          </w:rPr>
          <w:delText>-</w:delText>
        </w:r>
      </w:del>
      <w:r w:rsidRPr="00983439">
        <w:rPr>
          <w:rFonts w:cs="Arial"/>
          <w:sz w:val="20"/>
          <w:szCs w:val="20"/>
        </w:rPr>
        <w:t>to</w:t>
      </w:r>
      <w:ins w:id="871" w:author="Patrick" w:date="2016-10-26T08:23:00Z">
        <w:r w:rsidR="00000A7B">
          <w:rPr>
            <w:rFonts w:cs="Arial"/>
            <w:sz w:val="20"/>
            <w:szCs w:val="20"/>
          </w:rPr>
          <w:t xml:space="preserve"> </w:t>
        </w:r>
      </w:ins>
      <w:del w:id="872" w:author="Patrick" w:date="2016-10-26T08:23:00Z">
        <w:r w:rsidRPr="00983439" w:rsidDel="00000A7B">
          <w:rPr>
            <w:rFonts w:cs="Arial"/>
            <w:sz w:val="20"/>
            <w:szCs w:val="20"/>
          </w:rPr>
          <w:delText>-</w:delText>
        </w:r>
      </w:del>
      <w:r w:rsidRPr="00983439">
        <w:rPr>
          <w:rFonts w:cs="Arial"/>
          <w:sz w:val="20"/>
          <w:szCs w:val="20"/>
        </w:rPr>
        <w:t>year</w:t>
      </w:r>
      <w:r>
        <w:rPr>
          <w:rFonts w:cs="Arial"/>
          <w:sz w:val="20"/>
          <w:szCs w:val="20"/>
        </w:rPr>
        <w:t>.</w:t>
      </w:r>
      <w:r w:rsidRPr="00983439">
        <w:rPr>
          <w:rFonts w:cs="Arial"/>
          <w:sz w:val="20"/>
          <w:szCs w:val="20"/>
        </w:rPr>
        <w:t xml:space="preserve"> In all of these regressions, the coefficients on</w:t>
      </w:r>
      <w:r>
        <w:rPr>
          <w:rFonts w:ascii="Arial" w:hAnsi="Arial" w:cs="Arial"/>
          <w:sz w:val="20"/>
          <w:szCs w:val="20"/>
        </w:rPr>
        <w:t xml:space="preserve"> </w:t>
      </w:r>
      <w:r w:rsidRPr="00983439">
        <w:rPr>
          <w:rFonts w:cs="Arial"/>
          <w:sz w:val="20"/>
          <w:szCs w:val="20"/>
        </w:rPr>
        <w:t>the percent</w:t>
      </w:r>
      <w:r>
        <w:rPr>
          <w:rFonts w:ascii="Arial" w:hAnsi="Arial" w:cs="Arial"/>
          <w:sz w:val="20"/>
          <w:szCs w:val="20"/>
        </w:rPr>
        <w:t xml:space="preserve"> </w:t>
      </w:r>
      <w:r w:rsidRPr="00983439">
        <w:rPr>
          <w:rFonts w:cs="Arial"/>
          <w:sz w:val="20"/>
          <w:szCs w:val="20"/>
        </w:rPr>
        <w:t>change of wind and solar sources as a share of total electricity generation were statistically insignificant</w:t>
      </w:r>
      <w:ins w:id="873" w:author="Patrick" w:date="2016-10-26T08:23:00Z">
        <w:r w:rsidR="00000A7B">
          <w:rPr>
            <w:rFonts w:cs="Arial"/>
            <w:sz w:val="20"/>
            <w:szCs w:val="20"/>
          </w:rPr>
          <w:t>,</w:t>
        </w:r>
      </w:ins>
      <w:r w:rsidRPr="00983439">
        <w:rPr>
          <w:rFonts w:cs="Arial"/>
          <w:sz w:val="20"/>
          <w:szCs w:val="20"/>
        </w:rPr>
        <w:t xml:space="preserve"> with p-values all below 0.10. The magnitudes were all negative</w:t>
      </w:r>
      <w:ins w:id="874" w:author="Patrick" w:date="2016-10-26T08:23:00Z">
        <w:r w:rsidR="00000A7B">
          <w:rPr>
            <w:rFonts w:cs="Arial"/>
            <w:sz w:val="20"/>
            <w:szCs w:val="20"/>
          </w:rPr>
          <w:t>,</w:t>
        </w:r>
      </w:ins>
      <w:r w:rsidRPr="00983439">
        <w:rPr>
          <w:rFonts w:cs="Arial"/>
          <w:sz w:val="20"/>
          <w:szCs w:val="20"/>
        </w:rPr>
        <w:t xml:space="preserve"> which conforms with expectations and suggests that further study may possibly show statistically significant decreases in CO</w:t>
      </w:r>
      <w:r w:rsidRPr="00983439">
        <w:rPr>
          <w:rFonts w:cs="Arial"/>
          <w:sz w:val="20"/>
          <w:szCs w:val="20"/>
          <w:vertAlign w:val="subscript"/>
        </w:rPr>
        <w:t>2</w:t>
      </w:r>
      <w:r w:rsidRPr="00983439">
        <w:rPr>
          <w:rFonts w:cs="Arial"/>
          <w:sz w:val="20"/>
          <w:szCs w:val="20"/>
        </w:rPr>
        <w:t xml:space="preserve"> emissions due to larger shares of solar and wind electricity generation.</w:t>
      </w:r>
    </w:p>
  </w:endnote>
  <w:endnote w:id="34">
    <w:p w14:paraId="0576E4B0" w14:textId="70EFD574" w:rsidR="00274483" w:rsidRDefault="00274483" w:rsidP="008201AB">
      <w:pPr>
        <w:pStyle w:val="EndnoteText"/>
      </w:pPr>
      <w:r>
        <w:rPr>
          <w:rStyle w:val="EndnoteReference"/>
        </w:rPr>
        <w:endnoteRef/>
      </w:r>
      <w:r>
        <w:t xml:space="preserve"> EIA, “U.S. Energy-Related Carbon Dioxide Emissions in 2015 </w:t>
      </w:r>
      <w:del w:id="895" w:author="Patrick" w:date="2016-10-26T08:27:00Z">
        <w:r w:rsidDel="00000A7B">
          <w:delText xml:space="preserve">are </w:delText>
        </w:r>
      </w:del>
      <w:ins w:id="896" w:author="Patrick" w:date="2016-10-26T08:27:00Z">
        <w:r w:rsidR="00000A7B">
          <w:t xml:space="preserve">Are </w:t>
        </w:r>
      </w:ins>
      <w:r>
        <w:t xml:space="preserve">12% Below </w:t>
      </w:r>
      <w:del w:id="897" w:author="Patrick" w:date="2016-10-26T08:27:00Z">
        <w:r w:rsidDel="00000A7B">
          <w:delText xml:space="preserve">their </w:delText>
        </w:r>
      </w:del>
      <w:ins w:id="898" w:author="Patrick" w:date="2016-10-26T08:27:00Z">
        <w:r w:rsidR="00000A7B">
          <w:t xml:space="preserve">Their </w:t>
        </w:r>
      </w:ins>
      <w:r>
        <w:t>2005 Levels,” May 9, 2016.</w:t>
      </w:r>
    </w:p>
    <w:p w14:paraId="29A05E32" w14:textId="77777777" w:rsidR="00274483" w:rsidRDefault="00274483" w:rsidP="008201AB">
      <w:pPr>
        <w:pStyle w:val="EndnoteText"/>
      </w:pPr>
    </w:p>
  </w:endnote>
  <w:endnote w:id="35">
    <w:p w14:paraId="7E958C32" w14:textId="6BED7088" w:rsidR="00274483" w:rsidRDefault="00274483" w:rsidP="00174292">
      <w:pPr>
        <w:pStyle w:val="EndnoteText"/>
        <w:rPr>
          <w:rStyle w:val="Hyperlink"/>
        </w:rPr>
      </w:pPr>
      <w:r>
        <w:rPr>
          <w:rStyle w:val="EndnoteReference"/>
        </w:rPr>
        <w:endnoteRef/>
      </w:r>
      <w:r>
        <w:t xml:space="preserve"> Coal still represent</w:t>
      </w:r>
      <w:ins w:id="901" w:author="Patrick" w:date="2016-10-26T08:24:00Z">
        <w:r w:rsidR="00000A7B">
          <w:t>s</w:t>
        </w:r>
      </w:ins>
      <w:r>
        <w:t xml:space="preserve"> 34 percent of electricity generation in the United States</w:t>
      </w:r>
      <w:ins w:id="902" w:author="Patrick" w:date="2016-10-26T08:24:00Z">
        <w:r w:rsidR="00000A7B">
          <w:t>,</w:t>
        </w:r>
      </w:ins>
      <w:r>
        <w:t xml:space="preserve"> but its use is in decline. Several factors have contributed to the gradual decline in coal consumption, including the availability and price of other </w:t>
      </w:r>
      <w:del w:id="903" w:author="Patrick" w:date="2016-10-26T08:24:00Z">
        <w:r w:rsidDel="00000A7B">
          <w:delText xml:space="preserve">electricity </w:delText>
        </w:r>
      </w:del>
      <w:ins w:id="904" w:author="Patrick" w:date="2016-10-26T08:24:00Z">
        <w:r w:rsidR="00000A7B">
          <w:t>electricity-</w:t>
        </w:r>
      </w:ins>
      <w:r>
        <w:t>generating fuels like natural gas and cleaner energy generation options like wind and solar. While coal’s share of electricity generation has fallen from 54 percent in 1990 to 34 percent in 2015, the natural gas share of electricity generation has grown tremendously</w:t>
      </w:r>
      <w:ins w:id="905" w:author="Patrick" w:date="2016-10-26T08:24:00Z">
        <w:r w:rsidR="00000A7B">
          <w:t>,</w:t>
        </w:r>
      </w:ins>
      <w:r>
        <w:t xml:space="preserve"> from 11 percent in 1990 to 32 percent in 2015. At the same time, renewables other than hydropower have been growing their share of electricity generation in recent years. Wind and </w:t>
      </w:r>
      <w:proofErr w:type="spellStart"/>
      <w:r>
        <w:t>solar’s</w:t>
      </w:r>
      <w:proofErr w:type="spellEnd"/>
      <w:r>
        <w:t xml:space="preserve"> share of generation has increased from a mere 1 percent in 2005 to 6 percent in 2015. Hydropower contributed 6 percent in 2015 as well. </w:t>
      </w:r>
      <w:ins w:id="906" w:author="Patrick" w:date="2016-10-26T08:25:00Z">
        <w:r w:rsidR="00000A7B">
          <w:t xml:space="preserve">See </w:t>
        </w:r>
      </w:ins>
      <w:r>
        <w:t>Brookings analysis of EIA’s “</w:t>
      </w:r>
      <w:r w:rsidRPr="000A6C2F">
        <w:t xml:space="preserve">Share of </w:t>
      </w:r>
      <w:del w:id="907" w:author="Patrick" w:date="2016-10-26T08:25:00Z">
        <w:r w:rsidRPr="000A6C2F" w:rsidDel="00000A7B">
          <w:delText xml:space="preserve">three </w:delText>
        </w:r>
      </w:del>
      <w:ins w:id="908" w:author="Patrick" w:date="2016-10-26T08:25:00Z">
        <w:r w:rsidR="00000A7B">
          <w:t>T</w:t>
        </w:r>
        <w:r w:rsidR="00000A7B" w:rsidRPr="000A6C2F">
          <w:t xml:space="preserve">hree </w:t>
        </w:r>
      </w:ins>
      <w:del w:id="909" w:author="Patrick" w:date="2016-10-26T08:25:00Z">
        <w:r w:rsidRPr="000A6C2F" w:rsidDel="00000A7B">
          <w:delText xml:space="preserve">fossil </w:delText>
        </w:r>
      </w:del>
      <w:ins w:id="910" w:author="Patrick" w:date="2016-10-26T08:25:00Z">
        <w:r w:rsidR="00000A7B">
          <w:t>F</w:t>
        </w:r>
        <w:r w:rsidR="00000A7B" w:rsidRPr="000A6C2F">
          <w:t xml:space="preserve">ossil </w:t>
        </w:r>
      </w:ins>
      <w:del w:id="911" w:author="Patrick" w:date="2016-10-26T08:25:00Z">
        <w:r w:rsidRPr="000A6C2F" w:rsidDel="00000A7B">
          <w:delText xml:space="preserve">fuels </w:delText>
        </w:r>
      </w:del>
      <w:ins w:id="912" w:author="Patrick" w:date="2016-10-26T08:25:00Z">
        <w:r w:rsidR="00000A7B">
          <w:t>F</w:t>
        </w:r>
        <w:r w:rsidR="00000A7B" w:rsidRPr="000A6C2F">
          <w:t xml:space="preserve">uels </w:t>
        </w:r>
      </w:ins>
      <w:r w:rsidRPr="000A6C2F">
        <w:t xml:space="preserve">and of </w:t>
      </w:r>
      <w:del w:id="913" w:author="Patrick" w:date="2016-10-26T08:25:00Z">
        <w:r w:rsidRPr="000A6C2F" w:rsidDel="00000A7B">
          <w:delText>non</w:delText>
        </w:r>
      </w:del>
      <w:ins w:id="914" w:author="Patrick" w:date="2016-10-26T08:25:00Z">
        <w:r w:rsidR="00000A7B">
          <w:t>N</w:t>
        </w:r>
        <w:r w:rsidR="00000A7B" w:rsidRPr="000A6C2F">
          <w:t>on</w:t>
        </w:r>
      </w:ins>
      <w:r w:rsidRPr="000A6C2F">
        <w:t>-</w:t>
      </w:r>
      <w:del w:id="915" w:author="Patrick" w:date="2016-10-26T08:25:00Z">
        <w:r w:rsidRPr="000A6C2F" w:rsidDel="00000A7B">
          <w:delText xml:space="preserve">fossil </w:delText>
        </w:r>
      </w:del>
      <w:ins w:id="916" w:author="Patrick" w:date="2016-10-26T08:25:00Z">
        <w:r w:rsidR="00000A7B">
          <w:t>F</w:t>
        </w:r>
        <w:r w:rsidR="00000A7B" w:rsidRPr="000A6C2F">
          <w:t xml:space="preserve">ossil </w:t>
        </w:r>
      </w:ins>
      <w:del w:id="917" w:author="Patrick" w:date="2016-10-26T08:25:00Z">
        <w:r w:rsidRPr="000A6C2F" w:rsidDel="00000A7B">
          <w:delText xml:space="preserve">fuel </w:delText>
        </w:r>
      </w:del>
      <w:ins w:id="918" w:author="Patrick" w:date="2016-10-26T08:25:00Z">
        <w:r w:rsidR="00000A7B">
          <w:t>F</w:t>
        </w:r>
        <w:r w:rsidR="00000A7B" w:rsidRPr="000A6C2F">
          <w:t xml:space="preserve">uel </w:t>
        </w:r>
      </w:ins>
      <w:del w:id="919" w:author="Patrick" w:date="2016-10-26T08:25:00Z">
        <w:r w:rsidRPr="000A6C2F" w:rsidDel="00000A7B">
          <w:delText xml:space="preserve">generation </w:delText>
        </w:r>
      </w:del>
      <w:ins w:id="920" w:author="Patrick" w:date="2016-10-26T08:25:00Z">
        <w:r w:rsidR="00000A7B">
          <w:t>G</w:t>
        </w:r>
        <w:r w:rsidR="00000A7B" w:rsidRPr="000A6C2F">
          <w:t xml:space="preserve">eneration </w:t>
        </w:r>
      </w:ins>
      <w:r w:rsidRPr="000A6C2F">
        <w:t>1990-2014</w:t>
      </w:r>
      <w:ins w:id="921" w:author="Patrick" w:date="2016-10-26T08:25:00Z">
        <w:r w:rsidR="00000A7B">
          <w:t>,</w:t>
        </w:r>
      </w:ins>
      <w:r>
        <w:t xml:space="preserve">” </w:t>
      </w:r>
      <w:del w:id="922" w:author="Patrick" w:date="2016-10-26T08:25:00Z">
        <w:r w:rsidDel="00000A7B">
          <w:delText xml:space="preserve">available at </w:delText>
        </w:r>
      </w:del>
      <w:hyperlink r:id="rId7" w:history="1">
        <w:r w:rsidRPr="00ED75DC">
          <w:rPr>
            <w:rStyle w:val="Hyperlink"/>
          </w:rPr>
          <w:t>http://www.eia.gov/environment/emissions/carbon/</w:t>
        </w:r>
      </w:hyperlink>
      <w:r>
        <w:t xml:space="preserve">. The 2015 data </w:t>
      </w:r>
      <w:del w:id="923" w:author="Patrick" w:date="2016-10-26T08:25:00Z">
        <w:r w:rsidDel="00000A7B">
          <w:delText xml:space="preserve">is </w:delText>
        </w:r>
      </w:del>
      <w:ins w:id="924" w:author="Patrick" w:date="2016-10-26T08:25:00Z">
        <w:r w:rsidR="00000A7B">
          <w:t xml:space="preserve">are </w:t>
        </w:r>
      </w:ins>
      <w:r>
        <w:t xml:space="preserve">available at </w:t>
      </w:r>
      <w:hyperlink r:id="rId8" w:history="1">
        <w:r w:rsidRPr="00ED75DC">
          <w:rPr>
            <w:rStyle w:val="Hyperlink"/>
          </w:rPr>
          <w:t>https://www.eia.gov/tools/faqs/faq.cfm?id=427&amp;t=3</w:t>
        </w:r>
      </w:hyperlink>
      <w:ins w:id="925" w:author="Patrick" w:date="2016-10-26T08:26:00Z">
        <w:r w:rsidR="00000A7B">
          <w:rPr>
            <w:rStyle w:val="Hyperlink"/>
          </w:rPr>
          <w:t>.</w:t>
        </w:r>
      </w:ins>
    </w:p>
    <w:p w14:paraId="084A6EB9" w14:textId="77777777" w:rsidR="00274483" w:rsidRDefault="00274483" w:rsidP="00174292">
      <w:pPr>
        <w:pStyle w:val="EndnoteText"/>
      </w:pPr>
    </w:p>
  </w:endnote>
  <w:endnote w:id="36">
    <w:p w14:paraId="4A305858" w14:textId="2BF4F819" w:rsidR="00274483" w:rsidRDefault="00274483" w:rsidP="00174292">
      <w:pPr>
        <w:pStyle w:val="EndnoteText"/>
      </w:pPr>
      <w:r>
        <w:rPr>
          <w:rStyle w:val="EndnoteReference"/>
        </w:rPr>
        <w:endnoteRef/>
      </w:r>
      <w:r>
        <w:t xml:space="preserve"> In all regressions, </w:t>
      </w:r>
      <w:r w:rsidRPr="00F63070">
        <w:rPr>
          <w:rFonts w:cs="Arial"/>
        </w:rPr>
        <w:t>the coefficients on the perc</w:t>
      </w:r>
      <w:r>
        <w:rPr>
          <w:rFonts w:cs="Arial"/>
        </w:rPr>
        <w:t xml:space="preserve">ent changes of coal </w:t>
      </w:r>
      <w:r w:rsidRPr="00F63070">
        <w:rPr>
          <w:rFonts w:cs="Arial"/>
        </w:rPr>
        <w:t>as a share of t</w:t>
      </w:r>
      <w:r>
        <w:rPr>
          <w:rFonts w:cs="Arial"/>
        </w:rPr>
        <w:t>otal electricity generation were</w:t>
      </w:r>
      <w:r w:rsidRPr="00F63070">
        <w:rPr>
          <w:rFonts w:cs="Arial"/>
        </w:rPr>
        <w:t xml:space="preserve"> statistically significant. For each 1 percentage point increase in the share of total generation by coal, CO</w:t>
      </w:r>
      <w:r w:rsidRPr="00F63070">
        <w:rPr>
          <w:rFonts w:cs="Arial"/>
          <w:vertAlign w:val="subscript"/>
        </w:rPr>
        <w:t>2</w:t>
      </w:r>
      <w:r w:rsidRPr="00F63070">
        <w:rPr>
          <w:rFonts w:cs="Arial"/>
        </w:rPr>
        <w:t xml:space="preserve"> emissions increased by 0.04</w:t>
      </w:r>
      <w:r>
        <w:rPr>
          <w:rFonts w:cs="Arial"/>
        </w:rPr>
        <w:t>4 to 0.04</w:t>
      </w:r>
      <w:r w:rsidRPr="00F63070">
        <w:rPr>
          <w:rFonts w:cs="Arial"/>
        </w:rPr>
        <w:t>5 of a percentage point</w:t>
      </w:r>
      <w:r w:rsidRPr="00F63070">
        <w:rPr>
          <w:rStyle w:val="st"/>
        </w:rPr>
        <w:t>.</w:t>
      </w:r>
      <w:r>
        <w:rPr>
          <w:rStyle w:val="st"/>
        </w:rPr>
        <w:t xml:space="preserve"> </w:t>
      </w:r>
    </w:p>
    <w:p w14:paraId="3806B091" w14:textId="77777777" w:rsidR="00274483" w:rsidRDefault="00274483" w:rsidP="00174292">
      <w:pPr>
        <w:pStyle w:val="EndnoteText"/>
      </w:pPr>
    </w:p>
  </w:endnote>
  <w:endnote w:id="37">
    <w:p w14:paraId="322A1838" w14:textId="48147A82" w:rsidR="00274483" w:rsidRDefault="00274483" w:rsidP="007410ED">
      <w:pPr>
        <w:pStyle w:val="EndnoteText"/>
      </w:pPr>
      <w:r>
        <w:rPr>
          <w:rStyle w:val="EndnoteReference"/>
        </w:rPr>
        <w:endnoteRef/>
      </w:r>
      <w:r>
        <w:t xml:space="preserve"> In all regressions, </w:t>
      </w:r>
      <w:r w:rsidRPr="00F63070">
        <w:rPr>
          <w:rFonts w:cs="Arial"/>
        </w:rPr>
        <w:t>the coefficients on the perc</w:t>
      </w:r>
      <w:r>
        <w:rPr>
          <w:rFonts w:cs="Arial"/>
        </w:rPr>
        <w:t xml:space="preserve">ent changes of nuclear </w:t>
      </w:r>
      <w:r w:rsidRPr="00F63070">
        <w:rPr>
          <w:rFonts w:cs="Arial"/>
        </w:rPr>
        <w:t>as a share of t</w:t>
      </w:r>
      <w:r>
        <w:rPr>
          <w:rFonts w:cs="Arial"/>
        </w:rPr>
        <w:t xml:space="preserve">otal electricity generation were </w:t>
      </w:r>
      <w:r w:rsidRPr="00F63070">
        <w:rPr>
          <w:rFonts w:cs="Arial"/>
        </w:rPr>
        <w:t xml:space="preserve">statistically significant. For each 1 percentage point increase in the share of total generation by </w:t>
      </w:r>
      <w:r>
        <w:rPr>
          <w:rFonts w:cs="Arial"/>
        </w:rPr>
        <w:t>nuclear</w:t>
      </w:r>
      <w:r w:rsidRPr="00F63070">
        <w:rPr>
          <w:rFonts w:cs="Arial"/>
        </w:rPr>
        <w:t xml:space="preserve">, </w:t>
      </w:r>
      <w:r w:rsidRPr="00972DC5">
        <w:rPr>
          <w:rFonts w:cs="Arial"/>
        </w:rPr>
        <w:t>CO</w:t>
      </w:r>
      <w:r w:rsidRPr="00972DC5">
        <w:rPr>
          <w:rFonts w:cs="Arial"/>
          <w:vertAlign w:val="subscript"/>
        </w:rPr>
        <w:t>2</w:t>
      </w:r>
      <w:r>
        <w:rPr>
          <w:rFonts w:cs="Arial"/>
        </w:rPr>
        <w:t xml:space="preserve"> emissions decreased by 0.094 to 0.097</w:t>
      </w:r>
      <w:r w:rsidRPr="00972DC5">
        <w:rPr>
          <w:rFonts w:cs="Arial"/>
        </w:rPr>
        <w:t xml:space="preserve"> of a percentage point.</w:t>
      </w:r>
      <w:r>
        <w:rPr>
          <w:rStyle w:val="st"/>
        </w:rPr>
        <w:t xml:space="preserve"> </w:t>
      </w:r>
    </w:p>
    <w:p w14:paraId="42EFCF2E" w14:textId="77777777" w:rsidR="00274483" w:rsidRPr="00972DC5" w:rsidRDefault="00274483">
      <w:pPr>
        <w:pStyle w:val="EndnoteText"/>
      </w:pPr>
    </w:p>
  </w:endnote>
  <w:endnote w:id="38">
    <w:p w14:paraId="360EE16A" w14:textId="106E551D" w:rsidR="00274483" w:rsidRDefault="00274483">
      <w:pPr>
        <w:pStyle w:val="EndnoteText"/>
      </w:pPr>
      <w:r>
        <w:rPr>
          <w:rStyle w:val="EndnoteReference"/>
        </w:rPr>
        <w:endnoteRef/>
      </w:r>
      <w:r>
        <w:t xml:space="preserve"> EIA, “Natural Gas Expected to Surpass Coal in Mix of Fuel Used for U.S. Power Generation in 2016,” March 16, 2016</w:t>
      </w:r>
      <w:ins w:id="938" w:author="Patrick" w:date="2016-10-26T08:27:00Z">
        <w:r w:rsidR="002B684E">
          <w:t xml:space="preserve">, </w:t>
        </w:r>
      </w:ins>
      <w:del w:id="939" w:author="Patrick" w:date="2016-10-26T08:27:00Z">
        <w:r w:rsidDel="002B684E">
          <w:delText xml:space="preserve">. Available at </w:delText>
        </w:r>
      </w:del>
      <w:hyperlink r:id="rId9" w:history="1">
        <w:r w:rsidRPr="00CF0390">
          <w:rPr>
            <w:rStyle w:val="Hyperlink"/>
          </w:rPr>
          <w:t>http://www.eia.gov/todayinenergy/detail.cfm?id=25392</w:t>
        </w:r>
      </w:hyperlink>
      <w:ins w:id="940" w:author="Patrick" w:date="2016-10-26T08:27:00Z">
        <w:r w:rsidR="002B684E">
          <w:rPr>
            <w:rStyle w:val="Hyperlink"/>
          </w:rPr>
          <w:t>.</w:t>
        </w:r>
      </w:ins>
      <w:r>
        <w:t xml:space="preserve"> </w:t>
      </w:r>
    </w:p>
    <w:p w14:paraId="2E9940B2" w14:textId="77777777" w:rsidR="00274483" w:rsidRDefault="00274483">
      <w:pPr>
        <w:pStyle w:val="EndnoteText"/>
      </w:pPr>
    </w:p>
  </w:endnote>
  <w:endnote w:id="39">
    <w:p w14:paraId="51F62C7D" w14:textId="57F92C57" w:rsidR="00274483" w:rsidRDefault="00274483" w:rsidP="00F60645">
      <w:pPr>
        <w:pStyle w:val="EndnoteText"/>
      </w:pPr>
      <w:r>
        <w:rPr>
          <w:rStyle w:val="EndnoteReference"/>
        </w:rPr>
        <w:endnoteRef/>
      </w:r>
      <w:r>
        <w:t xml:space="preserve"> </w:t>
      </w:r>
      <w:del w:id="957" w:author="Patrick" w:date="2016-10-26T08:29:00Z">
        <w:r w:rsidDel="002B684E">
          <w:delText>PwC</w:delText>
        </w:r>
      </w:del>
      <w:ins w:id="958" w:author="Patrick" w:date="2016-10-26T08:29:00Z">
        <w:r w:rsidR="002B684E">
          <w:t>PricewaterhouseCoopers (PwC)</w:t>
        </w:r>
      </w:ins>
      <w:ins w:id="959" w:author="Patrick" w:date="2016-10-26T08:27:00Z">
        <w:r w:rsidR="002B684E">
          <w:t>,</w:t>
        </w:r>
      </w:ins>
      <w:del w:id="960" w:author="Patrick" w:date="2016-10-26T08:27:00Z">
        <w:r w:rsidDel="002B684E">
          <w:delText>.</w:delText>
        </w:r>
      </w:del>
      <w:r>
        <w:t xml:space="preserve"> “Conscious Coupling? Low Carbon Economy Index 2015</w:t>
      </w:r>
      <w:del w:id="961" w:author="Patrick" w:date="2016-10-26T08:29:00Z">
        <w:r w:rsidDel="002B684E">
          <w:delText>.</w:delText>
        </w:r>
      </w:del>
      <w:r>
        <w:t xml:space="preserve">” (London: PwC, 2015). </w:t>
      </w:r>
    </w:p>
    <w:p w14:paraId="6727C810" w14:textId="77777777" w:rsidR="00274483" w:rsidRDefault="00274483" w:rsidP="00F60645">
      <w:pPr>
        <w:pStyle w:val="EndnoteText"/>
      </w:pPr>
    </w:p>
  </w:endnote>
  <w:endnote w:id="40">
    <w:p w14:paraId="69C3BB47" w14:textId="06A517CE" w:rsidR="00274483" w:rsidRDefault="00274483">
      <w:pPr>
        <w:pStyle w:val="EndnoteText"/>
      </w:pPr>
      <w:r>
        <w:rPr>
          <w:rStyle w:val="EndnoteReference"/>
        </w:rPr>
        <w:endnoteRef/>
      </w:r>
      <w:r>
        <w:t xml:space="preserve"> Ibid. </w:t>
      </w:r>
    </w:p>
    <w:p w14:paraId="068EDF74" w14:textId="77777777" w:rsidR="00274483" w:rsidRDefault="00274483">
      <w:pPr>
        <w:pStyle w:val="EndnoteText"/>
      </w:pPr>
    </w:p>
  </w:endnote>
  <w:endnote w:id="41">
    <w:p w14:paraId="4B4FC37E" w14:textId="328CAC32" w:rsidR="00274483" w:rsidRDefault="00274483">
      <w:pPr>
        <w:pStyle w:val="EndnoteText"/>
      </w:pPr>
      <w:r>
        <w:rPr>
          <w:rStyle w:val="EndnoteReference"/>
        </w:rPr>
        <w:endnoteRef/>
      </w:r>
      <w:r>
        <w:t xml:space="preserve"> The energy intensity of a state is measured by the amount of energy consumed per unit of economic output. The carbon intensity of energy supply is reflective of the energy fuel mix within a state. The product of these measures gives the carbon intensity of the economy.</w:t>
      </w:r>
    </w:p>
    <w:p w14:paraId="59B6D31A" w14:textId="77777777" w:rsidR="00274483" w:rsidRDefault="00274483">
      <w:pPr>
        <w:pStyle w:val="EndnoteText"/>
      </w:pPr>
    </w:p>
  </w:endnote>
  <w:endnote w:id="42">
    <w:p w14:paraId="30EC8432" w14:textId="7F6F1152" w:rsidR="00274483" w:rsidRDefault="00274483">
      <w:pPr>
        <w:pStyle w:val="EndnoteText"/>
      </w:pPr>
      <w:r>
        <w:rPr>
          <w:rStyle w:val="EndnoteReference"/>
        </w:rPr>
        <w:endnoteRef/>
      </w:r>
      <w:r>
        <w:t xml:space="preserve"> The District of Columbia has a very different carbon emissions breakdown compared to other cities. Buildings—including the administrative hubs for massive federal agencies, foreign embassies, lobbying groups</w:t>
      </w:r>
      <w:ins w:id="987" w:author="Patrick" w:date="2016-10-26T08:30:00Z">
        <w:r w:rsidR="002B684E">
          <w:t>,</w:t>
        </w:r>
      </w:ins>
      <w:r>
        <w:t xml:space="preserve"> and think tanks—generate 75 percent of all greenhouse gas emissions in </w:t>
      </w:r>
      <w:ins w:id="988" w:author="Patrick" w:date="2016-10-26T08:30:00Z">
        <w:r w:rsidR="002B684E">
          <w:t>the city</w:t>
        </w:r>
      </w:ins>
      <w:del w:id="989" w:author="Patrick" w:date="2016-10-26T08:30:00Z">
        <w:r w:rsidDel="002B684E">
          <w:delText>District</w:delText>
        </w:r>
      </w:del>
      <w:r>
        <w:t xml:space="preserve">. DC, therefore, has one of the most progressive green building policy and implementation frameworks in the nation. It was the first U.S. city to pass a green building law. It is the leading metro area for number of Energy Star certified buildings. For more information see </w:t>
      </w:r>
      <w:hyperlink r:id="rId10" w:history="1">
        <w:r w:rsidRPr="00E85108">
          <w:rPr>
            <w:rStyle w:val="Hyperlink"/>
          </w:rPr>
          <w:t>http://database.aceee.org/state/district-columbia</w:t>
        </w:r>
      </w:hyperlink>
      <w:r>
        <w:t xml:space="preserve">. </w:t>
      </w:r>
    </w:p>
    <w:p w14:paraId="18988CE8" w14:textId="77777777" w:rsidR="00274483" w:rsidRDefault="00274483">
      <w:pPr>
        <w:pStyle w:val="EndnoteText"/>
      </w:pPr>
    </w:p>
  </w:endnote>
  <w:endnote w:id="43">
    <w:p w14:paraId="79991466" w14:textId="145035D1" w:rsidR="00274483" w:rsidRDefault="00274483">
      <w:pPr>
        <w:pStyle w:val="EndnoteText"/>
        <w:rPr>
          <w:ins w:id="993" w:author="Patrick" w:date="2016-10-26T08:31:00Z"/>
        </w:rPr>
      </w:pPr>
      <w:r>
        <w:rPr>
          <w:rStyle w:val="EndnoteReference"/>
        </w:rPr>
        <w:endnoteRef/>
      </w:r>
      <w:r>
        <w:t xml:space="preserve"> Brookings analysis of U.S. Bureau of Economic Analysis, Interactive Data, GDP and Personal Income, Regional Data, Annual Gross Domestic Product (GDP) by State, GDP in current dollars, All industries, Maryland, 2013.</w:t>
      </w:r>
    </w:p>
    <w:p w14:paraId="62F8781D" w14:textId="77777777" w:rsidR="002B684E" w:rsidRDefault="002B684E">
      <w:pPr>
        <w:pStyle w:val="EndnoteText"/>
      </w:pPr>
    </w:p>
  </w:endnote>
  <w:endnote w:id="44">
    <w:p w14:paraId="58E32A92" w14:textId="13016EBC" w:rsidR="00274483" w:rsidRDefault="00274483">
      <w:pPr>
        <w:pStyle w:val="EndnoteText"/>
      </w:pPr>
      <w:r>
        <w:rPr>
          <w:rStyle w:val="EndnoteReference"/>
        </w:rPr>
        <w:endnoteRef/>
      </w:r>
      <w:r>
        <w:t xml:space="preserve"> Secretary of Energy Advisory Board</w:t>
      </w:r>
      <w:ins w:id="1059" w:author="Patrick" w:date="2016-10-26T08:32:00Z">
        <w:r w:rsidR="002B684E">
          <w:t xml:space="preserve"> (EAB)</w:t>
        </w:r>
      </w:ins>
      <w:r>
        <w:t xml:space="preserve">, “Task Force on </w:t>
      </w:r>
      <w:del w:id="1060" w:author="Patrick" w:date="2016-10-26T08:31:00Z">
        <w:r w:rsidDel="002B684E">
          <w:delText xml:space="preserve">The </w:delText>
        </w:r>
      </w:del>
      <w:ins w:id="1061" w:author="Patrick" w:date="2016-10-26T08:31:00Z">
        <w:r w:rsidR="002B684E">
          <w:t xml:space="preserve">the </w:t>
        </w:r>
      </w:ins>
      <w:r>
        <w:t>Future of Nuclear Power: Draft Report</w:t>
      </w:r>
      <w:del w:id="1062" w:author="Patrick" w:date="2016-10-26T08:31:00Z">
        <w:r w:rsidDel="002B684E">
          <w:delText>.</w:delText>
        </w:r>
      </w:del>
      <w:r>
        <w:t xml:space="preserve">” (Washington: </w:t>
      </w:r>
      <w:ins w:id="1063" w:author="Patrick" w:date="2016-10-26T08:32:00Z">
        <w:r w:rsidR="002B684E">
          <w:t xml:space="preserve">EAB, </w:t>
        </w:r>
      </w:ins>
      <w:r>
        <w:t>2016).</w:t>
      </w:r>
    </w:p>
    <w:p w14:paraId="34995BA7" w14:textId="77777777" w:rsidR="00274483" w:rsidRDefault="00274483">
      <w:pPr>
        <w:pStyle w:val="EndnoteText"/>
      </w:pPr>
    </w:p>
  </w:endnote>
  <w:endnote w:id="45">
    <w:p w14:paraId="2A157454" w14:textId="1A5851BA" w:rsidR="00274483" w:rsidRDefault="00274483" w:rsidP="00596290">
      <w:pPr>
        <w:pStyle w:val="EndnoteText"/>
      </w:pPr>
      <w:r>
        <w:rPr>
          <w:rStyle w:val="EndnoteReference"/>
        </w:rPr>
        <w:endnoteRef/>
      </w:r>
      <w:r>
        <w:t xml:space="preserve"> Galen </w:t>
      </w:r>
      <w:proofErr w:type="spellStart"/>
      <w:r>
        <w:t>Barbose</w:t>
      </w:r>
      <w:proofErr w:type="spellEnd"/>
      <w:r>
        <w:t>, “Renewable Portfolio Standards in the United States: A Status Update</w:t>
      </w:r>
      <w:del w:id="1072" w:author="Patrick" w:date="2016-10-26T08:32:00Z">
        <w:r w:rsidDel="002B684E">
          <w:delText>.</w:delText>
        </w:r>
      </w:del>
      <w:r>
        <w:t>” (Berkeley</w:t>
      </w:r>
      <w:ins w:id="1073" w:author="Patrick" w:date="2016-10-26T08:32:00Z">
        <w:r w:rsidR="002B684E">
          <w:t>, Calif.</w:t>
        </w:r>
      </w:ins>
      <w:r>
        <w:t>: Lawrence Berkeley National Laboratory, 2013).</w:t>
      </w:r>
    </w:p>
    <w:p w14:paraId="7FEAD83B" w14:textId="77777777" w:rsidR="00274483" w:rsidRDefault="00274483" w:rsidP="00596290">
      <w:pPr>
        <w:pStyle w:val="EndnoteText"/>
      </w:pPr>
    </w:p>
  </w:endnote>
  <w:endnote w:id="46">
    <w:p w14:paraId="08F9DC6C" w14:textId="6B25647D" w:rsidR="00274483" w:rsidRPr="0003174C" w:rsidRDefault="00274483">
      <w:pPr>
        <w:pStyle w:val="EndnoteText"/>
      </w:pPr>
      <w:r>
        <w:rPr>
          <w:rStyle w:val="EndnoteReference"/>
        </w:rPr>
        <w:endnoteRef/>
      </w:r>
      <w:r>
        <w:t xml:space="preserve"> See, for example, Richard Martin, “New York State Has a Plan to Rescue Nuclear Power</w:t>
      </w:r>
      <w:ins w:id="1082" w:author="Patrick" w:date="2016-10-26T08:32:00Z">
        <w:r w:rsidR="002B684E">
          <w:t>,</w:t>
        </w:r>
      </w:ins>
      <w:del w:id="1083" w:author="Patrick" w:date="2016-10-26T08:32:00Z">
        <w:r w:rsidDel="002B684E">
          <w:delText>.</w:delText>
        </w:r>
      </w:del>
      <w:r>
        <w:t xml:space="preserve">” </w:t>
      </w:r>
      <w:r w:rsidRPr="0003174C">
        <w:rPr>
          <w:i/>
        </w:rPr>
        <w:t>MIT Technology Review</w:t>
      </w:r>
      <w:r>
        <w:t>, August 2, 2016</w:t>
      </w:r>
      <w:ins w:id="1084" w:author="Patrick" w:date="2016-10-26T10:58:00Z">
        <w:r w:rsidR="000F182A">
          <w:t>,</w:t>
        </w:r>
      </w:ins>
      <w:r>
        <w:t xml:space="preserve"> and Vivian Yee, “Nuclear Subsidies Are Part of New York’s Clean-Energy Plan</w:t>
      </w:r>
      <w:ins w:id="1085" w:author="Patrick" w:date="2016-10-26T08:32:00Z">
        <w:r w:rsidR="002B684E">
          <w:t>,</w:t>
        </w:r>
      </w:ins>
      <w:del w:id="1086" w:author="Patrick" w:date="2016-10-26T08:32:00Z">
        <w:r w:rsidDel="002B684E">
          <w:delText>.</w:delText>
        </w:r>
      </w:del>
      <w:r>
        <w:t xml:space="preserve">” </w:t>
      </w:r>
      <w:del w:id="1087" w:author="Patrick" w:date="2016-10-26T08:32:00Z">
        <w:r w:rsidDel="002B684E">
          <w:rPr>
            <w:i/>
          </w:rPr>
          <w:delText xml:space="preserve">The </w:delText>
        </w:r>
      </w:del>
      <w:r>
        <w:rPr>
          <w:i/>
        </w:rPr>
        <w:t xml:space="preserve">New York Times, </w:t>
      </w:r>
      <w:r>
        <w:t>July 20, 2016.</w:t>
      </w:r>
    </w:p>
    <w:p w14:paraId="13D0BADF" w14:textId="77777777" w:rsidR="00274483" w:rsidRDefault="00274483">
      <w:pPr>
        <w:pStyle w:val="EndnoteText"/>
      </w:pPr>
    </w:p>
  </w:endnote>
  <w:endnote w:id="47">
    <w:p w14:paraId="2EC504F7" w14:textId="1371424F" w:rsidR="00274483" w:rsidRDefault="00274483" w:rsidP="00596290">
      <w:pPr>
        <w:pStyle w:val="EndnoteText"/>
      </w:pPr>
      <w:r>
        <w:rPr>
          <w:rStyle w:val="EndnoteReference"/>
        </w:rPr>
        <w:endnoteRef/>
      </w:r>
      <w:r>
        <w:t xml:space="preserve"> Varun </w:t>
      </w:r>
      <w:proofErr w:type="spellStart"/>
      <w:r>
        <w:t>Sivaram</w:t>
      </w:r>
      <w:proofErr w:type="spellEnd"/>
      <w:r>
        <w:t xml:space="preserve"> and </w:t>
      </w:r>
      <w:proofErr w:type="spellStart"/>
      <w:r>
        <w:t>Teryn</w:t>
      </w:r>
      <w:proofErr w:type="spellEnd"/>
      <w:r>
        <w:t xml:space="preserve"> Norris, “The Clean Energy Revolution” </w:t>
      </w:r>
      <w:r>
        <w:rPr>
          <w:i/>
        </w:rPr>
        <w:t>Foreign Policy,</w:t>
      </w:r>
      <w:r>
        <w:t xml:space="preserve"> April 18, 2016.</w:t>
      </w:r>
    </w:p>
    <w:p w14:paraId="6F76399B" w14:textId="77777777" w:rsidR="00274483" w:rsidRDefault="00274483" w:rsidP="00596290">
      <w:pPr>
        <w:pStyle w:val="EndnoteText"/>
      </w:pPr>
    </w:p>
  </w:endnote>
  <w:endnote w:id="48">
    <w:p w14:paraId="0B22662E" w14:textId="729F2C52" w:rsidR="00274483" w:rsidRDefault="00274483" w:rsidP="00596290">
      <w:pPr>
        <w:pStyle w:val="EndnoteText"/>
      </w:pPr>
      <w:r>
        <w:rPr>
          <w:rStyle w:val="EndnoteReference"/>
        </w:rPr>
        <w:endnoteRef/>
      </w:r>
      <w:r>
        <w:t xml:space="preserve"> Camila Stark </w:t>
      </w:r>
      <w:del w:id="1103" w:author="Patrick" w:date="2016-10-26T08:33:00Z">
        <w:r w:rsidDel="002B684E">
          <w:delText>and others</w:delText>
        </w:r>
      </w:del>
      <w:ins w:id="1104" w:author="Patrick" w:date="2016-10-26T08:33:00Z">
        <w:r w:rsidR="002B684E">
          <w:t>et al.</w:t>
        </w:r>
      </w:ins>
      <w:r>
        <w:t>, “Renewable Electricity: Insights for the Coming Decade</w:t>
      </w:r>
      <w:del w:id="1105" w:author="Patrick" w:date="2016-10-26T08:33:00Z">
        <w:r w:rsidDel="002B684E">
          <w:delText>.</w:delText>
        </w:r>
      </w:del>
      <w:r>
        <w:t xml:space="preserve">” (Golden, </w:t>
      </w:r>
      <w:del w:id="1106" w:author="Patrick" w:date="2016-10-26T08:33:00Z">
        <w:r w:rsidDel="002B684E">
          <w:delText>CO</w:delText>
        </w:r>
      </w:del>
      <w:ins w:id="1107" w:author="Patrick" w:date="2016-10-26T08:33:00Z">
        <w:r w:rsidR="002B684E">
          <w:t>Colo.</w:t>
        </w:r>
      </w:ins>
      <w:r>
        <w:t>: Joint Institute for Strategic Energy Analysis, 2015).</w:t>
      </w:r>
    </w:p>
    <w:p w14:paraId="258CD7FC" w14:textId="77777777" w:rsidR="00274483" w:rsidRDefault="00274483" w:rsidP="00596290">
      <w:pPr>
        <w:pStyle w:val="EndnoteText"/>
      </w:pPr>
    </w:p>
  </w:endnote>
  <w:endnote w:id="49">
    <w:p w14:paraId="31B6AC84" w14:textId="257A5716" w:rsidR="00274483" w:rsidRDefault="00274483" w:rsidP="00596290">
      <w:pPr>
        <w:pStyle w:val="EndnoteText"/>
      </w:pPr>
      <w:r>
        <w:rPr>
          <w:rStyle w:val="EndnoteReference"/>
        </w:rPr>
        <w:endnoteRef/>
      </w:r>
      <w:r>
        <w:t xml:space="preserve"> John Golden and Hannah Wiseman, “The Fracking Revolution: Shale Gas as a Case Study in Innovation Policy,” </w:t>
      </w:r>
      <w:r w:rsidRPr="00B431F5">
        <w:rPr>
          <w:i/>
        </w:rPr>
        <w:t>Emory Law Journal</w:t>
      </w:r>
      <w:del w:id="1115" w:author="Patrick" w:date="2016-10-26T08:33:00Z">
        <w:r w:rsidDel="002B684E">
          <w:delText>,</w:delText>
        </w:r>
      </w:del>
      <w:r>
        <w:t xml:space="preserve"> </w:t>
      </w:r>
      <w:del w:id="1116" w:author="Patrick" w:date="2016-10-26T08:36:00Z">
        <w:r w:rsidDel="002B684E">
          <w:delText xml:space="preserve">Vol. </w:delText>
        </w:r>
      </w:del>
      <w:r>
        <w:t>64</w:t>
      </w:r>
      <w:ins w:id="1117" w:author="Patrick" w:date="2016-10-26T08:36:00Z">
        <w:r w:rsidR="002B684E">
          <w:t>, no</w:t>
        </w:r>
      </w:ins>
      <w:ins w:id="1118" w:author="Patrick" w:date="2016-10-26T08:37:00Z">
        <w:r w:rsidR="002B684E">
          <w:t xml:space="preserve"> 4 (2014-2015)</w:t>
        </w:r>
      </w:ins>
      <w:r>
        <w:t xml:space="preserve">: 955-1040. See also Ted Nordhaus </w:t>
      </w:r>
      <w:del w:id="1119" w:author="Patrick" w:date="2016-10-26T08:37:00Z">
        <w:r w:rsidDel="007D3230">
          <w:delText>and others</w:delText>
        </w:r>
      </w:del>
      <w:ins w:id="1120" w:author="Patrick" w:date="2016-10-26T08:37:00Z">
        <w:r w:rsidR="007D3230">
          <w:t>et al.</w:t>
        </w:r>
      </w:ins>
      <w:r>
        <w:t>, “High Energy Innovation: The Case of Shale Gas</w:t>
      </w:r>
      <w:del w:id="1121" w:author="Patrick" w:date="2016-10-26T08:37:00Z">
        <w:r w:rsidDel="007D3230">
          <w:delText>.</w:delText>
        </w:r>
      </w:del>
      <w:r>
        <w:t>” (Oakland</w:t>
      </w:r>
      <w:ins w:id="1122" w:author="Patrick" w:date="2016-10-26T08:37:00Z">
        <w:r w:rsidR="007D3230">
          <w:t>, Calif.</w:t>
        </w:r>
      </w:ins>
      <w:r>
        <w:t>: Breakthrough Institute, 2014).</w:t>
      </w:r>
    </w:p>
    <w:p w14:paraId="480515A0" w14:textId="77777777" w:rsidR="00274483" w:rsidRDefault="00274483" w:rsidP="0059629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11CBF" w14:textId="77777777" w:rsidR="001E2D79" w:rsidRDefault="001E2D79" w:rsidP="006108E7">
      <w:pPr>
        <w:spacing w:after="0" w:line="240" w:lineRule="auto"/>
      </w:pPr>
      <w:r>
        <w:separator/>
      </w:r>
    </w:p>
  </w:footnote>
  <w:footnote w:type="continuationSeparator" w:id="0">
    <w:p w14:paraId="38ECF32B" w14:textId="77777777" w:rsidR="001E2D79" w:rsidRDefault="001E2D79" w:rsidP="006108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7061"/>
    <w:multiLevelType w:val="hybridMultilevel"/>
    <w:tmpl w:val="1C32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0D1419"/>
    <w:multiLevelType w:val="hybridMultilevel"/>
    <w:tmpl w:val="597C4E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5C347A"/>
    <w:multiLevelType w:val="hybridMultilevel"/>
    <w:tmpl w:val="C1A8C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B5C35"/>
    <w:multiLevelType w:val="hybridMultilevel"/>
    <w:tmpl w:val="B5E81E6E"/>
    <w:lvl w:ilvl="0" w:tplc="93F46BE6">
      <w:numFmt w:val="bullet"/>
      <w:lvlText w:val=""/>
      <w:lvlJc w:val="left"/>
      <w:pPr>
        <w:ind w:left="3960" w:hanging="360"/>
      </w:pPr>
      <w:rPr>
        <w:rFonts w:ascii="Symbol" w:eastAsiaTheme="minorHAnsi" w:hAnsi="Symbol"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26497F02"/>
    <w:multiLevelType w:val="hybridMultilevel"/>
    <w:tmpl w:val="6DA6D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04739"/>
    <w:multiLevelType w:val="hybridMultilevel"/>
    <w:tmpl w:val="3D08A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E117B1"/>
    <w:multiLevelType w:val="hybridMultilevel"/>
    <w:tmpl w:val="A4CC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2141DE"/>
    <w:multiLevelType w:val="hybridMultilevel"/>
    <w:tmpl w:val="61D0C7CC"/>
    <w:lvl w:ilvl="0" w:tplc="339A0E7E">
      <w:numFmt w:val="bullet"/>
      <w:lvlText w:val=""/>
      <w:lvlJc w:val="left"/>
      <w:pPr>
        <w:ind w:left="4680" w:hanging="360"/>
      </w:pPr>
      <w:rPr>
        <w:rFonts w:ascii="Symbol" w:eastAsiaTheme="minorHAnsi" w:hAnsi="Symbol"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nsid w:val="4094278F"/>
    <w:multiLevelType w:val="hybridMultilevel"/>
    <w:tmpl w:val="8B7E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3C339F"/>
    <w:multiLevelType w:val="hybridMultilevel"/>
    <w:tmpl w:val="91F03D20"/>
    <w:lvl w:ilvl="0" w:tplc="34A4E9D8">
      <w:numFmt w:val="bullet"/>
      <w:lvlText w:val=""/>
      <w:lvlJc w:val="left"/>
      <w:pPr>
        <w:ind w:left="4320" w:hanging="360"/>
      </w:pPr>
      <w:rPr>
        <w:rFonts w:ascii="Symbol" w:eastAsiaTheme="minorHAnsi" w:hAnsi="Symbol"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583D6940"/>
    <w:multiLevelType w:val="hybridMultilevel"/>
    <w:tmpl w:val="326CD4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DAD08CA"/>
    <w:multiLevelType w:val="hybridMultilevel"/>
    <w:tmpl w:val="BEC65D44"/>
    <w:lvl w:ilvl="0" w:tplc="EE2CC324">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701A5B1D"/>
    <w:multiLevelType w:val="hybridMultilevel"/>
    <w:tmpl w:val="4F0CEC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A525E2"/>
    <w:multiLevelType w:val="hybridMultilevel"/>
    <w:tmpl w:val="BC9E9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3D24C3"/>
    <w:multiLevelType w:val="hybridMultilevel"/>
    <w:tmpl w:val="7680847C"/>
    <w:lvl w:ilvl="0" w:tplc="6BDAF8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3"/>
  </w:num>
  <w:num w:numId="4">
    <w:abstractNumId w:val="9"/>
  </w:num>
  <w:num w:numId="5">
    <w:abstractNumId w:val="13"/>
  </w:num>
  <w:num w:numId="6">
    <w:abstractNumId w:val="6"/>
  </w:num>
  <w:num w:numId="7">
    <w:abstractNumId w:val="7"/>
  </w:num>
  <w:num w:numId="8">
    <w:abstractNumId w:val="2"/>
  </w:num>
  <w:num w:numId="9">
    <w:abstractNumId w:val="4"/>
  </w:num>
  <w:num w:numId="10">
    <w:abstractNumId w:val="5"/>
  </w:num>
  <w:num w:numId="11">
    <w:abstractNumId w:val="8"/>
  </w:num>
  <w:num w:numId="12">
    <w:abstractNumId w:val="12"/>
  </w:num>
  <w:num w:numId="13">
    <w:abstractNumId w:val="10"/>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5B"/>
    <w:rsid w:val="00000A7B"/>
    <w:rsid w:val="00003DF0"/>
    <w:rsid w:val="00004BA5"/>
    <w:rsid w:val="000118DF"/>
    <w:rsid w:val="00012D20"/>
    <w:rsid w:val="0002030C"/>
    <w:rsid w:val="000254C4"/>
    <w:rsid w:val="00025D99"/>
    <w:rsid w:val="0003174C"/>
    <w:rsid w:val="0003187C"/>
    <w:rsid w:val="00032CAC"/>
    <w:rsid w:val="00032CD8"/>
    <w:rsid w:val="0004103C"/>
    <w:rsid w:val="000425E8"/>
    <w:rsid w:val="000453AF"/>
    <w:rsid w:val="00051A06"/>
    <w:rsid w:val="00051F3F"/>
    <w:rsid w:val="00052CF0"/>
    <w:rsid w:val="00052F69"/>
    <w:rsid w:val="00053F20"/>
    <w:rsid w:val="0005761B"/>
    <w:rsid w:val="000621E5"/>
    <w:rsid w:val="000630D8"/>
    <w:rsid w:val="00064395"/>
    <w:rsid w:val="0006690D"/>
    <w:rsid w:val="00066AAB"/>
    <w:rsid w:val="00066BF7"/>
    <w:rsid w:val="000675F7"/>
    <w:rsid w:val="00074968"/>
    <w:rsid w:val="00076631"/>
    <w:rsid w:val="000772C9"/>
    <w:rsid w:val="00080DE2"/>
    <w:rsid w:val="00091CE6"/>
    <w:rsid w:val="00094EC7"/>
    <w:rsid w:val="0009539A"/>
    <w:rsid w:val="000955B7"/>
    <w:rsid w:val="00097DB3"/>
    <w:rsid w:val="000A6756"/>
    <w:rsid w:val="000A6C2F"/>
    <w:rsid w:val="000A7585"/>
    <w:rsid w:val="000B1773"/>
    <w:rsid w:val="000B74A4"/>
    <w:rsid w:val="000C1B3B"/>
    <w:rsid w:val="000C3C22"/>
    <w:rsid w:val="000C631A"/>
    <w:rsid w:val="000C7801"/>
    <w:rsid w:val="000C7D18"/>
    <w:rsid w:val="000C7F68"/>
    <w:rsid w:val="000D0B98"/>
    <w:rsid w:val="000D0FDC"/>
    <w:rsid w:val="000F182A"/>
    <w:rsid w:val="000F33B8"/>
    <w:rsid w:val="00101402"/>
    <w:rsid w:val="00103C57"/>
    <w:rsid w:val="0010755A"/>
    <w:rsid w:val="00107A1E"/>
    <w:rsid w:val="00112D79"/>
    <w:rsid w:val="00113641"/>
    <w:rsid w:val="00113CB6"/>
    <w:rsid w:val="00114E12"/>
    <w:rsid w:val="001154A8"/>
    <w:rsid w:val="00116A00"/>
    <w:rsid w:val="0012279A"/>
    <w:rsid w:val="0012327D"/>
    <w:rsid w:val="00123F8D"/>
    <w:rsid w:val="001254F8"/>
    <w:rsid w:val="00131B80"/>
    <w:rsid w:val="00133D2A"/>
    <w:rsid w:val="00134732"/>
    <w:rsid w:val="001375DB"/>
    <w:rsid w:val="00137A5B"/>
    <w:rsid w:val="0014035E"/>
    <w:rsid w:val="00140579"/>
    <w:rsid w:val="001420E0"/>
    <w:rsid w:val="00143DE8"/>
    <w:rsid w:val="00152C68"/>
    <w:rsid w:val="00155B00"/>
    <w:rsid w:val="00157143"/>
    <w:rsid w:val="00157AE8"/>
    <w:rsid w:val="00163749"/>
    <w:rsid w:val="00165AFF"/>
    <w:rsid w:val="001668A4"/>
    <w:rsid w:val="00166EE2"/>
    <w:rsid w:val="001674D4"/>
    <w:rsid w:val="0017207C"/>
    <w:rsid w:val="00174292"/>
    <w:rsid w:val="00174C20"/>
    <w:rsid w:val="00176D80"/>
    <w:rsid w:val="001849FD"/>
    <w:rsid w:val="00187CF2"/>
    <w:rsid w:val="00190908"/>
    <w:rsid w:val="001A2835"/>
    <w:rsid w:val="001A2D25"/>
    <w:rsid w:val="001A3D2F"/>
    <w:rsid w:val="001A75C6"/>
    <w:rsid w:val="001B3D4F"/>
    <w:rsid w:val="001B6223"/>
    <w:rsid w:val="001B7400"/>
    <w:rsid w:val="001D0AE3"/>
    <w:rsid w:val="001D3990"/>
    <w:rsid w:val="001D4898"/>
    <w:rsid w:val="001E215A"/>
    <w:rsid w:val="001E2D79"/>
    <w:rsid w:val="001E7748"/>
    <w:rsid w:val="001F0207"/>
    <w:rsid w:val="001F2EA8"/>
    <w:rsid w:val="001F2EB8"/>
    <w:rsid w:val="001F37D3"/>
    <w:rsid w:val="001F533B"/>
    <w:rsid w:val="001F548C"/>
    <w:rsid w:val="001F6A97"/>
    <w:rsid w:val="0020003E"/>
    <w:rsid w:val="00200654"/>
    <w:rsid w:val="002014A1"/>
    <w:rsid w:val="0020297D"/>
    <w:rsid w:val="00206129"/>
    <w:rsid w:val="00213587"/>
    <w:rsid w:val="00224D31"/>
    <w:rsid w:val="002333EB"/>
    <w:rsid w:val="0024028A"/>
    <w:rsid w:val="002402A0"/>
    <w:rsid w:val="00242778"/>
    <w:rsid w:val="00246162"/>
    <w:rsid w:val="00246C4D"/>
    <w:rsid w:val="0025118E"/>
    <w:rsid w:val="00253CDD"/>
    <w:rsid w:val="00255383"/>
    <w:rsid w:val="0025545B"/>
    <w:rsid w:val="00262F95"/>
    <w:rsid w:val="00265C74"/>
    <w:rsid w:val="00271845"/>
    <w:rsid w:val="00274483"/>
    <w:rsid w:val="002756CF"/>
    <w:rsid w:val="00281DC3"/>
    <w:rsid w:val="00284EDD"/>
    <w:rsid w:val="00285242"/>
    <w:rsid w:val="002879B7"/>
    <w:rsid w:val="00292122"/>
    <w:rsid w:val="00293EE9"/>
    <w:rsid w:val="002A2E8B"/>
    <w:rsid w:val="002A4FBC"/>
    <w:rsid w:val="002A6689"/>
    <w:rsid w:val="002B050F"/>
    <w:rsid w:val="002B21C9"/>
    <w:rsid w:val="002B6248"/>
    <w:rsid w:val="002B684E"/>
    <w:rsid w:val="002C270B"/>
    <w:rsid w:val="002C66BD"/>
    <w:rsid w:val="002D01B7"/>
    <w:rsid w:val="002D0E28"/>
    <w:rsid w:val="002D2353"/>
    <w:rsid w:val="002D2F4C"/>
    <w:rsid w:val="002D3903"/>
    <w:rsid w:val="002D3DC0"/>
    <w:rsid w:val="002D40C9"/>
    <w:rsid w:val="002E14D7"/>
    <w:rsid w:val="002E1D4A"/>
    <w:rsid w:val="002E443F"/>
    <w:rsid w:val="002E5375"/>
    <w:rsid w:val="002E6281"/>
    <w:rsid w:val="002F04C0"/>
    <w:rsid w:val="002F0DD9"/>
    <w:rsid w:val="002F14A1"/>
    <w:rsid w:val="002F3E89"/>
    <w:rsid w:val="002F66E6"/>
    <w:rsid w:val="003014BC"/>
    <w:rsid w:val="00303398"/>
    <w:rsid w:val="00303563"/>
    <w:rsid w:val="003067FB"/>
    <w:rsid w:val="00307E8F"/>
    <w:rsid w:val="00307EBD"/>
    <w:rsid w:val="00310E8B"/>
    <w:rsid w:val="0031450E"/>
    <w:rsid w:val="003223CB"/>
    <w:rsid w:val="0032270B"/>
    <w:rsid w:val="00327F07"/>
    <w:rsid w:val="00330CF4"/>
    <w:rsid w:val="00332F2D"/>
    <w:rsid w:val="0033464C"/>
    <w:rsid w:val="00353448"/>
    <w:rsid w:val="00354696"/>
    <w:rsid w:val="003563AD"/>
    <w:rsid w:val="00357352"/>
    <w:rsid w:val="00360FA8"/>
    <w:rsid w:val="0037025A"/>
    <w:rsid w:val="00377AD1"/>
    <w:rsid w:val="0038141B"/>
    <w:rsid w:val="00384358"/>
    <w:rsid w:val="00392816"/>
    <w:rsid w:val="00393862"/>
    <w:rsid w:val="00393CE4"/>
    <w:rsid w:val="00393FFA"/>
    <w:rsid w:val="00396605"/>
    <w:rsid w:val="003A0048"/>
    <w:rsid w:val="003A3910"/>
    <w:rsid w:val="003A57F7"/>
    <w:rsid w:val="003A689C"/>
    <w:rsid w:val="003B26E3"/>
    <w:rsid w:val="003C01B4"/>
    <w:rsid w:val="003C0FB3"/>
    <w:rsid w:val="003C3E69"/>
    <w:rsid w:val="003C59EB"/>
    <w:rsid w:val="003C7A28"/>
    <w:rsid w:val="003D06BC"/>
    <w:rsid w:val="003D3A95"/>
    <w:rsid w:val="003D5914"/>
    <w:rsid w:val="003E225D"/>
    <w:rsid w:val="003E49EA"/>
    <w:rsid w:val="003E5DEF"/>
    <w:rsid w:val="003E7098"/>
    <w:rsid w:val="003F0DC1"/>
    <w:rsid w:val="003F4BBD"/>
    <w:rsid w:val="00400273"/>
    <w:rsid w:val="00404199"/>
    <w:rsid w:val="00404D9E"/>
    <w:rsid w:val="0041241E"/>
    <w:rsid w:val="0041346B"/>
    <w:rsid w:val="00413D1A"/>
    <w:rsid w:val="0041543B"/>
    <w:rsid w:val="00416FCE"/>
    <w:rsid w:val="004216EE"/>
    <w:rsid w:val="00424B4E"/>
    <w:rsid w:val="004250E2"/>
    <w:rsid w:val="0042541E"/>
    <w:rsid w:val="004263BB"/>
    <w:rsid w:val="004325DB"/>
    <w:rsid w:val="004337E8"/>
    <w:rsid w:val="00433C62"/>
    <w:rsid w:val="00437296"/>
    <w:rsid w:val="004405EC"/>
    <w:rsid w:val="00440CC2"/>
    <w:rsid w:val="00441F44"/>
    <w:rsid w:val="00443C00"/>
    <w:rsid w:val="0044666E"/>
    <w:rsid w:val="00446D18"/>
    <w:rsid w:val="00452CE8"/>
    <w:rsid w:val="004549D1"/>
    <w:rsid w:val="00456294"/>
    <w:rsid w:val="00457359"/>
    <w:rsid w:val="0046779B"/>
    <w:rsid w:val="004708D9"/>
    <w:rsid w:val="00475EEC"/>
    <w:rsid w:val="00487D42"/>
    <w:rsid w:val="0049054F"/>
    <w:rsid w:val="00490B5C"/>
    <w:rsid w:val="0049419F"/>
    <w:rsid w:val="00494749"/>
    <w:rsid w:val="00495543"/>
    <w:rsid w:val="004968E7"/>
    <w:rsid w:val="0049785E"/>
    <w:rsid w:val="004A492F"/>
    <w:rsid w:val="004A5C54"/>
    <w:rsid w:val="004A64C8"/>
    <w:rsid w:val="004C2D6D"/>
    <w:rsid w:val="004C741D"/>
    <w:rsid w:val="004D1172"/>
    <w:rsid w:val="004D2CF2"/>
    <w:rsid w:val="004D38B3"/>
    <w:rsid w:val="004E096E"/>
    <w:rsid w:val="004E4700"/>
    <w:rsid w:val="004E5486"/>
    <w:rsid w:val="004E7AA7"/>
    <w:rsid w:val="004F2309"/>
    <w:rsid w:val="004F271F"/>
    <w:rsid w:val="004F34F3"/>
    <w:rsid w:val="004F4155"/>
    <w:rsid w:val="004F6FD6"/>
    <w:rsid w:val="00500073"/>
    <w:rsid w:val="0050194C"/>
    <w:rsid w:val="00502AD8"/>
    <w:rsid w:val="00502CEF"/>
    <w:rsid w:val="005076CC"/>
    <w:rsid w:val="00512E18"/>
    <w:rsid w:val="005156CF"/>
    <w:rsid w:val="005156FA"/>
    <w:rsid w:val="00516CCE"/>
    <w:rsid w:val="00521C13"/>
    <w:rsid w:val="005229CA"/>
    <w:rsid w:val="00527121"/>
    <w:rsid w:val="00530DC8"/>
    <w:rsid w:val="00536A58"/>
    <w:rsid w:val="00545552"/>
    <w:rsid w:val="00555308"/>
    <w:rsid w:val="005608BF"/>
    <w:rsid w:val="00562304"/>
    <w:rsid w:val="005717BC"/>
    <w:rsid w:val="00575D00"/>
    <w:rsid w:val="0057639B"/>
    <w:rsid w:val="00580DFB"/>
    <w:rsid w:val="005828B3"/>
    <w:rsid w:val="0058629D"/>
    <w:rsid w:val="00594BA1"/>
    <w:rsid w:val="00596290"/>
    <w:rsid w:val="005A2396"/>
    <w:rsid w:val="005A3996"/>
    <w:rsid w:val="005A43CD"/>
    <w:rsid w:val="005A6FBF"/>
    <w:rsid w:val="005A7C91"/>
    <w:rsid w:val="005B099C"/>
    <w:rsid w:val="005B11BB"/>
    <w:rsid w:val="005B231C"/>
    <w:rsid w:val="005B4F7C"/>
    <w:rsid w:val="005B5620"/>
    <w:rsid w:val="005B69C8"/>
    <w:rsid w:val="005C2653"/>
    <w:rsid w:val="005C3052"/>
    <w:rsid w:val="005C605A"/>
    <w:rsid w:val="005D2A2B"/>
    <w:rsid w:val="005D2ACC"/>
    <w:rsid w:val="005D6D5D"/>
    <w:rsid w:val="005D7C66"/>
    <w:rsid w:val="005E52BE"/>
    <w:rsid w:val="005E593F"/>
    <w:rsid w:val="005E721C"/>
    <w:rsid w:val="005F066B"/>
    <w:rsid w:val="005F345D"/>
    <w:rsid w:val="005F45FA"/>
    <w:rsid w:val="005F6BE1"/>
    <w:rsid w:val="00601AA5"/>
    <w:rsid w:val="00601E2B"/>
    <w:rsid w:val="0060209F"/>
    <w:rsid w:val="006108E7"/>
    <w:rsid w:val="00615C24"/>
    <w:rsid w:val="00625253"/>
    <w:rsid w:val="0062799E"/>
    <w:rsid w:val="00631591"/>
    <w:rsid w:val="0063373E"/>
    <w:rsid w:val="00636682"/>
    <w:rsid w:val="00650230"/>
    <w:rsid w:val="0065166F"/>
    <w:rsid w:val="006537C6"/>
    <w:rsid w:val="006554A8"/>
    <w:rsid w:val="0065550D"/>
    <w:rsid w:val="006571DC"/>
    <w:rsid w:val="00662043"/>
    <w:rsid w:val="00662993"/>
    <w:rsid w:val="00663536"/>
    <w:rsid w:val="0066445D"/>
    <w:rsid w:val="00670AC1"/>
    <w:rsid w:val="00676BC2"/>
    <w:rsid w:val="00680A96"/>
    <w:rsid w:val="006843D9"/>
    <w:rsid w:val="0068486D"/>
    <w:rsid w:val="006864C9"/>
    <w:rsid w:val="00691182"/>
    <w:rsid w:val="00695FE0"/>
    <w:rsid w:val="00696DD0"/>
    <w:rsid w:val="006A3146"/>
    <w:rsid w:val="006B0341"/>
    <w:rsid w:val="006C5DF8"/>
    <w:rsid w:val="006C64CD"/>
    <w:rsid w:val="006D1454"/>
    <w:rsid w:val="006D30C2"/>
    <w:rsid w:val="006D42B7"/>
    <w:rsid w:val="006E0172"/>
    <w:rsid w:val="006F3270"/>
    <w:rsid w:val="00700996"/>
    <w:rsid w:val="00700C80"/>
    <w:rsid w:val="00703B27"/>
    <w:rsid w:val="007055A5"/>
    <w:rsid w:val="00706C97"/>
    <w:rsid w:val="00712976"/>
    <w:rsid w:val="0071427F"/>
    <w:rsid w:val="00723798"/>
    <w:rsid w:val="0072495A"/>
    <w:rsid w:val="007368A8"/>
    <w:rsid w:val="00737B95"/>
    <w:rsid w:val="007410ED"/>
    <w:rsid w:val="00744825"/>
    <w:rsid w:val="00745EC5"/>
    <w:rsid w:val="00747F0B"/>
    <w:rsid w:val="00752ACF"/>
    <w:rsid w:val="00753772"/>
    <w:rsid w:val="00760398"/>
    <w:rsid w:val="00760564"/>
    <w:rsid w:val="00761DD3"/>
    <w:rsid w:val="007641A3"/>
    <w:rsid w:val="00765798"/>
    <w:rsid w:val="00766FC5"/>
    <w:rsid w:val="00770533"/>
    <w:rsid w:val="00773C2C"/>
    <w:rsid w:val="007756F5"/>
    <w:rsid w:val="00785506"/>
    <w:rsid w:val="007870AE"/>
    <w:rsid w:val="00787B6E"/>
    <w:rsid w:val="00787C6E"/>
    <w:rsid w:val="007A0DAE"/>
    <w:rsid w:val="007A5DE0"/>
    <w:rsid w:val="007A6BAD"/>
    <w:rsid w:val="007B2360"/>
    <w:rsid w:val="007B6817"/>
    <w:rsid w:val="007C1D06"/>
    <w:rsid w:val="007C2013"/>
    <w:rsid w:val="007C2C00"/>
    <w:rsid w:val="007C36D4"/>
    <w:rsid w:val="007C4678"/>
    <w:rsid w:val="007C6222"/>
    <w:rsid w:val="007C6B86"/>
    <w:rsid w:val="007D18FE"/>
    <w:rsid w:val="007D3230"/>
    <w:rsid w:val="007D3E1E"/>
    <w:rsid w:val="007D6090"/>
    <w:rsid w:val="007D7461"/>
    <w:rsid w:val="007D76F6"/>
    <w:rsid w:val="007E01DA"/>
    <w:rsid w:val="007E456C"/>
    <w:rsid w:val="007E5675"/>
    <w:rsid w:val="007F080D"/>
    <w:rsid w:val="007F49DC"/>
    <w:rsid w:val="007F4E04"/>
    <w:rsid w:val="00803A93"/>
    <w:rsid w:val="00804845"/>
    <w:rsid w:val="008073B4"/>
    <w:rsid w:val="00807546"/>
    <w:rsid w:val="00810F4B"/>
    <w:rsid w:val="0081684A"/>
    <w:rsid w:val="00816F19"/>
    <w:rsid w:val="008201AB"/>
    <w:rsid w:val="00822BC6"/>
    <w:rsid w:val="00830719"/>
    <w:rsid w:val="00835282"/>
    <w:rsid w:val="0083687C"/>
    <w:rsid w:val="0084190A"/>
    <w:rsid w:val="00842991"/>
    <w:rsid w:val="00843CB8"/>
    <w:rsid w:val="00844E36"/>
    <w:rsid w:val="00846EFA"/>
    <w:rsid w:val="00852D3E"/>
    <w:rsid w:val="0085657C"/>
    <w:rsid w:val="0085775B"/>
    <w:rsid w:val="00863B53"/>
    <w:rsid w:val="008642D7"/>
    <w:rsid w:val="00865D90"/>
    <w:rsid w:val="00866AA4"/>
    <w:rsid w:val="00870107"/>
    <w:rsid w:val="00873315"/>
    <w:rsid w:val="00876745"/>
    <w:rsid w:val="00880ADF"/>
    <w:rsid w:val="00880F9A"/>
    <w:rsid w:val="00881A7A"/>
    <w:rsid w:val="008842D1"/>
    <w:rsid w:val="00884DDC"/>
    <w:rsid w:val="00893047"/>
    <w:rsid w:val="0089393B"/>
    <w:rsid w:val="00894576"/>
    <w:rsid w:val="00894D9B"/>
    <w:rsid w:val="008A00B9"/>
    <w:rsid w:val="008A17DA"/>
    <w:rsid w:val="008A2055"/>
    <w:rsid w:val="008A6F33"/>
    <w:rsid w:val="008B2A90"/>
    <w:rsid w:val="008B2EB5"/>
    <w:rsid w:val="008B61D4"/>
    <w:rsid w:val="008B7BCB"/>
    <w:rsid w:val="008B7E1B"/>
    <w:rsid w:val="008C1040"/>
    <w:rsid w:val="008C4773"/>
    <w:rsid w:val="008C68EE"/>
    <w:rsid w:val="008C7591"/>
    <w:rsid w:val="008C76F4"/>
    <w:rsid w:val="008C7BF2"/>
    <w:rsid w:val="008D4DB9"/>
    <w:rsid w:val="008E042A"/>
    <w:rsid w:val="008E1D77"/>
    <w:rsid w:val="008E3371"/>
    <w:rsid w:val="008E4216"/>
    <w:rsid w:val="008E5222"/>
    <w:rsid w:val="008E5684"/>
    <w:rsid w:val="008F2970"/>
    <w:rsid w:val="008F3FD0"/>
    <w:rsid w:val="008F4CDA"/>
    <w:rsid w:val="008F731D"/>
    <w:rsid w:val="00901162"/>
    <w:rsid w:val="00901C6E"/>
    <w:rsid w:val="00901CFB"/>
    <w:rsid w:val="00903E66"/>
    <w:rsid w:val="009149E6"/>
    <w:rsid w:val="009155C3"/>
    <w:rsid w:val="00917F3C"/>
    <w:rsid w:val="0092266A"/>
    <w:rsid w:val="0092613F"/>
    <w:rsid w:val="00926DB0"/>
    <w:rsid w:val="00927484"/>
    <w:rsid w:val="00933EF6"/>
    <w:rsid w:val="0094054F"/>
    <w:rsid w:val="009414D6"/>
    <w:rsid w:val="009417F6"/>
    <w:rsid w:val="00946B4D"/>
    <w:rsid w:val="009511C6"/>
    <w:rsid w:val="00954D0D"/>
    <w:rsid w:val="00955A70"/>
    <w:rsid w:val="00963F88"/>
    <w:rsid w:val="0097247C"/>
    <w:rsid w:val="0097285D"/>
    <w:rsid w:val="00972DC5"/>
    <w:rsid w:val="009739F3"/>
    <w:rsid w:val="009743D4"/>
    <w:rsid w:val="00976158"/>
    <w:rsid w:val="00977CD6"/>
    <w:rsid w:val="0098196F"/>
    <w:rsid w:val="00983439"/>
    <w:rsid w:val="00984379"/>
    <w:rsid w:val="009866A2"/>
    <w:rsid w:val="00991E1B"/>
    <w:rsid w:val="00994D6B"/>
    <w:rsid w:val="00997C0D"/>
    <w:rsid w:val="009A1F6E"/>
    <w:rsid w:val="009A31B2"/>
    <w:rsid w:val="009A3588"/>
    <w:rsid w:val="009A66DD"/>
    <w:rsid w:val="009A681B"/>
    <w:rsid w:val="009A6DD5"/>
    <w:rsid w:val="009A73E8"/>
    <w:rsid w:val="009B32DB"/>
    <w:rsid w:val="009B4731"/>
    <w:rsid w:val="009B52CC"/>
    <w:rsid w:val="009B7C01"/>
    <w:rsid w:val="009C0E2F"/>
    <w:rsid w:val="009C1BD6"/>
    <w:rsid w:val="009C3D6D"/>
    <w:rsid w:val="009C591D"/>
    <w:rsid w:val="009D55D3"/>
    <w:rsid w:val="009D6BBF"/>
    <w:rsid w:val="009D759E"/>
    <w:rsid w:val="009E62E8"/>
    <w:rsid w:val="009F04A4"/>
    <w:rsid w:val="009F2BA2"/>
    <w:rsid w:val="009F4C73"/>
    <w:rsid w:val="009F6C7F"/>
    <w:rsid w:val="009F7B45"/>
    <w:rsid w:val="00A01CA6"/>
    <w:rsid w:val="00A0297A"/>
    <w:rsid w:val="00A033C8"/>
    <w:rsid w:val="00A05F2A"/>
    <w:rsid w:val="00A070A9"/>
    <w:rsid w:val="00A166EA"/>
    <w:rsid w:val="00A16859"/>
    <w:rsid w:val="00A25325"/>
    <w:rsid w:val="00A329E1"/>
    <w:rsid w:val="00A33320"/>
    <w:rsid w:val="00A35605"/>
    <w:rsid w:val="00A378EB"/>
    <w:rsid w:val="00A4131E"/>
    <w:rsid w:val="00A41B25"/>
    <w:rsid w:val="00A42EBB"/>
    <w:rsid w:val="00A4507D"/>
    <w:rsid w:val="00A45DF9"/>
    <w:rsid w:val="00A51EDF"/>
    <w:rsid w:val="00A52917"/>
    <w:rsid w:val="00A553E2"/>
    <w:rsid w:val="00A63C70"/>
    <w:rsid w:val="00A64385"/>
    <w:rsid w:val="00A6520A"/>
    <w:rsid w:val="00A65272"/>
    <w:rsid w:val="00A652A8"/>
    <w:rsid w:val="00A71B40"/>
    <w:rsid w:val="00A7349A"/>
    <w:rsid w:val="00A736A3"/>
    <w:rsid w:val="00A73EDD"/>
    <w:rsid w:val="00A848A1"/>
    <w:rsid w:val="00A84C8D"/>
    <w:rsid w:val="00A8553E"/>
    <w:rsid w:val="00A863A5"/>
    <w:rsid w:val="00A90B4B"/>
    <w:rsid w:val="00A935A3"/>
    <w:rsid w:val="00A973D7"/>
    <w:rsid w:val="00AA6551"/>
    <w:rsid w:val="00AB00D3"/>
    <w:rsid w:val="00AB41E6"/>
    <w:rsid w:val="00AB5714"/>
    <w:rsid w:val="00AC5410"/>
    <w:rsid w:val="00AC5B51"/>
    <w:rsid w:val="00AC6505"/>
    <w:rsid w:val="00AC72B4"/>
    <w:rsid w:val="00AD01ED"/>
    <w:rsid w:val="00AD1074"/>
    <w:rsid w:val="00AD3134"/>
    <w:rsid w:val="00AE28DA"/>
    <w:rsid w:val="00AE4D4F"/>
    <w:rsid w:val="00AF2DD9"/>
    <w:rsid w:val="00AF2F9E"/>
    <w:rsid w:val="00AF7FFA"/>
    <w:rsid w:val="00B00284"/>
    <w:rsid w:val="00B00B17"/>
    <w:rsid w:val="00B05C16"/>
    <w:rsid w:val="00B05FAA"/>
    <w:rsid w:val="00B14C77"/>
    <w:rsid w:val="00B17B47"/>
    <w:rsid w:val="00B21FF8"/>
    <w:rsid w:val="00B235E3"/>
    <w:rsid w:val="00B31EFB"/>
    <w:rsid w:val="00B337D4"/>
    <w:rsid w:val="00B34258"/>
    <w:rsid w:val="00B351CE"/>
    <w:rsid w:val="00B35D4C"/>
    <w:rsid w:val="00B431F5"/>
    <w:rsid w:val="00B43647"/>
    <w:rsid w:val="00B43BC9"/>
    <w:rsid w:val="00B47071"/>
    <w:rsid w:val="00B527F3"/>
    <w:rsid w:val="00B65768"/>
    <w:rsid w:val="00B67C0C"/>
    <w:rsid w:val="00B73B28"/>
    <w:rsid w:val="00B75E0D"/>
    <w:rsid w:val="00B773C9"/>
    <w:rsid w:val="00B77EE5"/>
    <w:rsid w:val="00B80E8E"/>
    <w:rsid w:val="00B82BCA"/>
    <w:rsid w:val="00B832B0"/>
    <w:rsid w:val="00B849AE"/>
    <w:rsid w:val="00B93565"/>
    <w:rsid w:val="00B978DA"/>
    <w:rsid w:val="00BA1B50"/>
    <w:rsid w:val="00BA4780"/>
    <w:rsid w:val="00BA6465"/>
    <w:rsid w:val="00BB069E"/>
    <w:rsid w:val="00BB4B56"/>
    <w:rsid w:val="00BB74DC"/>
    <w:rsid w:val="00BC2296"/>
    <w:rsid w:val="00BC264C"/>
    <w:rsid w:val="00BC2CF4"/>
    <w:rsid w:val="00BC5495"/>
    <w:rsid w:val="00BC7515"/>
    <w:rsid w:val="00BD6388"/>
    <w:rsid w:val="00BE2FB0"/>
    <w:rsid w:val="00BE4645"/>
    <w:rsid w:val="00BE516F"/>
    <w:rsid w:val="00BF0784"/>
    <w:rsid w:val="00BF57D4"/>
    <w:rsid w:val="00BF63C2"/>
    <w:rsid w:val="00C004FF"/>
    <w:rsid w:val="00C0503E"/>
    <w:rsid w:val="00C0784C"/>
    <w:rsid w:val="00C1139C"/>
    <w:rsid w:val="00C11A0E"/>
    <w:rsid w:val="00C200F1"/>
    <w:rsid w:val="00C22527"/>
    <w:rsid w:val="00C2404C"/>
    <w:rsid w:val="00C2507F"/>
    <w:rsid w:val="00C25EBF"/>
    <w:rsid w:val="00C32A45"/>
    <w:rsid w:val="00C3645E"/>
    <w:rsid w:val="00C4027E"/>
    <w:rsid w:val="00C444B1"/>
    <w:rsid w:val="00C529B1"/>
    <w:rsid w:val="00C531CB"/>
    <w:rsid w:val="00C538FD"/>
    <w:rsid w:val="00C605A6"/>
    <w:rsid w:val="00C64685"/>
    <w:rsid w:val="00C66787"/>
    <w:rsid w:val="00C671F3"/>
    <w:rsid w:val="00C67A2A"/>
    <w:rsid w:val="00C7143A"/>
    <w:rsid w:val="00C72270"/>
    <w:rsid w:val="00C72600"/>
    <w:rsid w:val="00C734C3"/>
    <w:rsid w:val="00C74956"/>
    <w:rsid w:val="00C750E6"/>
    <w:rsid w:val="00C80794"/>
    <w:rsid w:val="00C81626"/>
    <w:rsid w:val="00C828BF"/>
    <w:rsid w:val="00C83CC7"/>
    <w:rsid w:val="00C86167"/>
    <w:rsid w:val="00C92B5F"/>
    <w:rsid w:val="00C93824"/>
    <w:rsid w:val="00C95713"/>
    <w:rsid w:val="00C9583C"/>
    <w:rsid w:val="00CA0652"/>
    <w:rsid w:val="00CA08B5"/>
    <w:rsid w:val="00CA45B9"/>
    <w:rsid w:val="00CA5C35"/>
    <w:rsid w:val="00CA6FF5"/>
    <w:rsid w:val="00CA7B8C"/>
    <w:rsid w:val="00CA7EA2"/>
    <w:rsid w:val="00CB2E5C"/>
    <w:rsid w:val="00CB317D"/>
    <w:rsid w:val="00CB4CDF"/>
    <w:rsid w:val="00CB572B"/>
    <w:rsid w:val="00CB7685"/>
    <w:rsid w:val="00CC29D8"/>
    <w:rsid w:val="00CD237A"/>
    <w:rsid w:val="00CD4A44"/>
    <w:rsid w:val="00CD4E1F"/>
    <w:rsid w:val="00CD6F57"/>
    <w:rsid w:val="00CD7B61"/>
    <w:rsid w:val="00CE0F16"/>
    <w:rsid w:val="00CE11E4"/>
    <w:rsid w:val="00CE2EFC"/>
    <w:rsid w:val="00CE404A"/>
    <w:rsid w:val="00CE42FA"/>
    <w:rsid w:val="00CE7625"/>
    <w:rsid w:val="00CF5795"/>
    <w:rsid w:val="00CF777D"/>
    <w:rsid w:val="00CF7A4F"/>
    <w:rsid w:val="00D0252A"/>
    <w:rsid w:val="00D02FC4"/>
    <w:rsid w:val="00D121FF"/>
    <w:rsid w:val="00D12547"/>
    <w:rsid w:val="00D15CAB"/>
    <w:rsid w:val="00D16054"/>
    <w:rsid w:val="00D16556"/>
    <w:rsid w:val="00D21949"/>
    <w:rsid w:val="00D23AFC"/>
    <w:rsid w:val="00D327E5"/>
    <w:rsid w:val="00D33923"/>
    <w:rsid w:val="00D371A5"/>
    <w:rsid w:val="00D374B0"/>
    <w:rsid w:val="00D45E3E"/>
    <w:rsid w:val="00D52DA7"/>
    <w:rsid w:val="00D55602"/>
    <w:rsid w:val="00D56F6A"/>
    <w:rsid w:val="00D57832"/>
    <w:rsid w:val="00D6182F"/>
    <w:rsid w:val="00D669CC"/>
    <w:rsid w:val="00D71F47"/>
    <w:rsid w:val="00D763CA"/>
    <w:rsid w:val="00D76DD1"/>
    <w:rsid w:val="00D82238"/>
    <w:rsid w:val="00D838CA"/>
    <w:rsid w:val="00D85387"/>
    <w:rsid w:val="00D87C96"/>
    <w:rsid w:val="00D94BC3"/>
    <w:rsid w:val="00DA3138"/>
    <w:rsid w:val="00DB22D3"/>
    <w:rsid w:val="00DC6CD6"/>
    <w:rsid w:val="00DD1F88"/>
    <w:rsid w:val="00DD4E76"/>
    <w:rsid w:val="00DE0A4A"/>
    <w:rsid w:val="00DE4DCB"/>
    <w:rsid w:val="00DE519E"/>
    <w:rsid w:val="00DE7B7E"/>
    <w:rsid w:val="00DE7B88"/>
    <w:rsid w:val="00DE7D9F"/>
    <w:rsid w:val="00DF2B21"/>
    <w:rsid w:val="00DF3B57"/>
    <w:rsid w:val="00DF4ED0"/>
    <w:rsid w:val="00DF6798"/>
    <w:rsid w:val="00DF67DB"/>
    <w:rsid w:val="00E01C6A"/>
    <w:rsid w:val="00E02D93"/>
    <w:rsid w:val="00E03CDA"/>
    <w:rsid w:val="00E04124"/>
    <w:rsid w:val="00E110D5"/>
    <w:rsid w:val="00E15C34"/>
    <w:rsid w:val="00E20218"/>
    <w:rsid w:val="00E20C3A"/>
    <w:rsid w:val="00E2290F"/>
    <w:rsid w:val="00E2429D"/>
    <w:rsid w:val="00E250FD"/>
    <w:rsid w:val="00E255CD"/>
    <w:rsid w:val="00E305D0"/>
    <w:rsid w:val="00E33AED"/>
    <w:rsid w:val="00E33BDE"/>
    <w:rsid w:val="00E3625B"/>
    <w:rsid w:val="00E367C5"/>
    <w:rsid w:val="00E421E7"/>
    <w:rsid w:val="00E45D34"/>
    <w:rsid w:val="00E5041B"/>
    <w:rsid w:val="00E50C44"/>
    <w:rsid w:val="00E538BB"/>
    <w:rsid w:val="00E56450"/>
    <w:rsid w:val="00E56613"/>
    <w:rsid w:val="00E61604"/>
    <w:rsid w:val="00E645F7"/>
    <w:rsid w:val="00E74150"/>
    <w:rsid w:val="00E745F4"/>
    <w:rsid w:val="00E76AFB"/>
    <w:rsid w:val="00E8508A"/>
    <w:rsid w:val="00E91447"/>
    <w:rsid w:val="00E937D9"/>
    <w:rsid w:val="00E938AA"/>
    <w:rsid w:val="00E94AD9"/>
    <w:rsid w:val="00E95A2A"/>
    <w:rsid w:val="00EA0772"/>
    <w:rsid w:val="00EB4013"/>
    <w:rsid w:val="00EB4E4B"/>
    <w:rsid w:val="00EB6C93"/>
    <w:rsid w:val="00EC27B9"/>
    <w:rsid w:val="00EC57C4"/>
    <w:rsid w:val="00EC6674"/>
    <w:rsid w:val="00ED090D"/>
    <w:rsid w:val="00ED1050"/>
    <w:rsid w:val="00ED15E0"/>
    <w:rsid w:val="00ED36E9"/>
    <w:rsid w:val="00ED4B51"/>
    <w:rsid w:val="00ED7180"/>
    <w:rsid w:val="00EE178F"/>
    <w:rsid w:val="00EE4130"/>
    <w:rsid w:val="00EE6727"/>
    <w:rsid w:val="00EE7E72"/>
    <w:rsid w:val="00EF12FB"/>
    <w:rsid w:val="00EF5999"/>
    <w:rsid w:val="00EF5DEB"/>
    <w:rsid w:val="00EF6C5C"/>
    <w:rsid w:val="00EF7238"/>
    <w:rsid w:val="00EF7A0A"/>
    <w:rsid w:val="00F02839"/>
    <w:rsid w:val="00F04A35"/>
    <w:rsid w:val="00F056C7"/>
    <w:rsid w:val="00F06844"/>
    <w:rsid w:val="00F06CE8"/>
    <w:rsid w:val="00F0710F"/>
    <w:rsid w:val="00F10735"/>
    <w:rsid w:val="00F10BCE"/>
    <w:rsid w:val="00F118A6"/>
    <w:rsid w:val="00F13BAA"/>
    <w:rsid w:val="00F158A5"/>
    <w:rsid w:val="00F20F33"/>
    <w:rsid w:val="00F21229"/>
    <w:rsid w:val="00F2135A"/>
    <w:rsid w:val="00F22F80"/>
    <w:rsid w:val="00F27142"/>
    <w:rsid w:val="00F31F13"/>
    <w:rsid w:val="00F323C6"/>
    <w:rsid w:val="00F33EC4"/>
    <w:rsid w:val="00F3452C"/>
    <w:rsid w:val="00F34BBD"/>
    <w:rsid w:val="00F358D6"/>
    <w:rsid w:val="00F41DE1"/>
    <w:rsid w:val="00F420D9"/>
    <w:rsid w:val="00F452DC"/>
    <w:rsid w:val="00F5558D"/>
    <w:rsid w:val="00F560CF"/>
    <w:rsid w:val="00F60645"/>
    <w:rsid w:val="00F63070"/>
    <w:rsid w:val="00F7153C"/>
    <w:rsid w:val="00F84C60"/>
    <w:rsid w:val="00F86F40"/>
    <w:rsid w:val="00F931F5"/>
    <w:rsid w:val="00F93F97"/>
    <w:rsid w:val="00F944CD"/>
    <w:rsid w:val="00F97391"/>
    <w:rsid w:val="00FA200C"/>
    <w:rsid w:val="00FA593B"/>
    <w:rsid w:val="00FA5CF9"/>
    <w:rsid w:val="00FA6E43"/>
    <w:rsid w:val="00FB048D"/>
    <w:rsid w:val="00FB48CD"/>
    <w:rsid w:val="00FB7646"/>
    <w:rsid w:val="00FC0853"/>
    <w:rsid w:val="00FC1BAF"/>
    <w:rsid w:val="00FC2A54"/>
    <w:rsid w:val="00FC48B9"/>
    <w:rsid w:val="00FC74F6"/>
    <w:rsid w:val="00FD01FA"/>
    <w:rsid w:val="00FD0DA6"/>
    <w:rsid w:val="00FD196C"/>
    <w:rsid w:val="00FD2096"/>
    <w:rsid w:val="00FD2AB4"/>
    <w:rsid w:val="00FD2B72"/>
    <w:rsid w:val="00FD4243"/>
    <w:rsid w:val="00FE51FC"/>
    <w:rsid w:val="00FE5A55"/>
    <w:rsid w:val="00FE6837"/>
    <w:rsid w:val="00FE7A53"/>
    <w:rsid w:val="00FF364F"/>
    <w:rsid w:val="00FF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108E7"/>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uiPriority w:val="99"/>
    <w:semiHidden/>
    <w:rsid w:val="006108E7"/>
    <w:rPr>
      <w:rFonts w:ascii="Calibri" w:hAnsi="Calibri" w:cs="Times New Roman"/>
      <w:sz w:val="20"/>
      <w:szCs w:val="20"/>
    </w:rPr>
  </w:style>
  <w:style w:type="character" w:styleId="EndnoteReference">
    <w:name w:val="endnote reference"/>
    <w:basedOn w:val="DefaultParagraphFont"/>
    <w:uiPriority w:val="99"/>
    <w:semiHidden/>
    <w:unhideWhenUsed/>
    <w:rsid w:val="006108E7"/>
    <w:rPr>
      <w:vertAlign w:val="superscript"/>
    </w:rPr>
  </w:style>
  <w:style w:type="paragraph" w:styleId="FootnoteText">
    <w:name w:val="footnote text"/>
    <w:basedOn w:val="Normal"/>
    <w:link w:val="FootnoteTextChar"/>
    <w:uiPriority w:val="99"/>
    <w:semiHidden/>
    <w:unhideWhenUsed/>
    <w:rsid w:val="00610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8E7"/>
    <w:rPr>
      <w:sz w:val="20"/>
      <w:szCs w:val="20"/>
    </w:rPr>
  </w:style>
  <w:style w:type="character" w:styleId="FootnoteReference">
    <w:name w:val="footnote reference"/>
    <w:basedOn w:val="DefaultParagraphFont"/>
    <w:uiPriority w:val="99"/>
    <w:semiHidden/>
    <w:unhideWhenUsed/>
    <w:rsid w:val="006108E7"/>
    <w:rPr>
      <w:vertAlign w:val="superscript"/>
    </w:rPr>
  </w:style>
  <w:style w:type="character" w:styleId="Hyperlink">
    <w:name w:val="Hyperlink"/>
    <w:basedOn w:val="DefaultParagraphFont"/>
    <w:uiPriority w:val="99"/>
    <w:unhideWhenUsed/>
    <w:rsid w:val="009B52CC"/>
    <w:rPr>
      <w:color w:val="0563C1" w:themeColor="hyperlink"/>
      <w:u w:val="single"/>
    </w:rPr>
  </w:style>
  <w:style w:type="paragraph" w:styleId="BalloonText">
    <w:name w:val="Balloon Text"/>
    <w:basedOn w:val="Normal"/>
    <w:link w:val="BalloonTextChar"/>
    <w:uiPriority w:val="99"/>
    <w:semiHidden/>
    <w:unhideWhenUsed/>
    <w:rsid w:val="005F0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66B"/>
    <w:rPr>
      <w:rFonts w:ascii="Segoe UI" w:hAnsi="Segoe UI" w:cs="Segoe UI"/>
      <w:sz w:val="18"/>
      <w:szCs w:val="18"/>
    </w:rPr>
  </w:style>
  <w:style w:type="character" w:styleId="CommentReference">
    <w:name w:val="annotation reference"/>
    <w:basedOn w:val="DefaultParagraphFont"/>
    <w:uiPriority w:val="99"/>
    <w:semiHidden/>
    <w:unhideWhenUsed/>
    <w:rsid w:val="00A41B25"/>
    <w:rPr>
      <w:sz w:val="16"/>
      <w:szCs w:val="16"/>
    </w:rPr>
  </w:style>
  <w:style w:type="paragraph" w:styleId="CommentText">
    <w:name w:val="annotation text"/>
    <w:basedOn w:val="Normal"/>
    <w:link w:val="CommentTextChar"/>
    <w:uiPriority w:val="99"/>
    <w:semiHidden/>
    <w:unhideWhenUsed/>
    <w:rsid w:val="00A41B25"/>
    <w:pPr>
      <w:spacing w:line="240" w:lineRule="auto"/>
    </w:pPr>
    <w:rPr>
      <w:sz w:val="20"/>
      <w:szCs w:val="20"/>
    </w:rPr>
  </w:style>
  <w:style w:type="character" w:customStyle="1" w:styleId="CommentTextChar">
    <w:name w:val="Comment Text Char"/>
    <w:basedOn w:val="DefaultParagraphFont"/>
    <w:link w:val="CommentText"/>
    <w:uiPriority w:val="99"/>
    <w:semiHidden/>
    <w:rsid w:val="00A41B25"/>
    <w:rPr>
      <w:sz w:val="20"/>
      <w:szCs w:val="20"/>
    </w:rPr>
  </w:style>
  <w:style w:type="paragraph" w:styleId="CommentSubject">
    <w:name w:val="annotation subject"/>
    <w:basedOn w:val="CommentText"/>
    <w:next w:val="CommentText"/>
    <w:link w:val="CommentSubjectChar"/>
    <w:uiPriority w:val="99"/>
    <w:semiHidden/>
    <w:unhideWhenUsed/>
    <w:rsid w:val="00A41B25"/>
    <w:rPr>
      <w:b/>
      <w:bCs/>
    </w:rPr>
  </w:style>
  <w:style w:type="character" w:customStyle="1" w:styleId="CommentSubjectChar">
    <w:name w:val="Comment Subject Char"/>
    <w:basedOn w:val="CommentTextChar"/>
    <w:link w:val="CommentSubject"/>
    <w:uiPriority w:val="99"/>
    <w:semiHidden/>
    <w:rsid w:val="00A41B25"/>
    <w:rPr>
      <w:b/>
      <w:bCs/>
      <w:sz w:val="20"/>
      <w:szCs w:val="20"/>
    </w:rPr>
  </w:style>
  <w:style w:type="paragraph" w:styleId="ListParagraph">
    <w:name w:val="List Paragraph"/>
    <w:basedOn w:val="Normal"/>
    <w:uiPriority w:val="34"/>
    <w:qFormat/>
    <w:rsid w:val="00053F20"/>
    <w:pPr>
      <w:ind w:left="720"/>
      <w:contextualSpacing/>
    </w:pPr>
  </w:style>
  <w:style w:type="character" w:customStyle="1" w:styleId="st">
    <w:name w:val="st"/>
    <w:basedOn w:val="DefaultParagraphFont"/>
    <w:rsid w:val="00AB5714"/>
  </w:style>
  <w:style w:type="paragraph" w:styleId="Revision">
    <w:name w:val="Revision"/>
    <w:hidden/>
    <w:uiPriority w:val="99"/>
    <w:semiHidden/>
    <w:rsid w:val="000C1B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108E7"/>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uiPriority w:val="99"/>
    <w:semiHidden/>
    <w:rsid w:val="006108E7"/>
    <w:rPr>
      <w:rFonts w:ascii="Calibri" w:hAnsi="Calibri" w:cs="Times New Roman"/>
      <w:sz w:val="20"/>
      <w:szCs w:val="20"/>
    </w:rPr>
  </w:style>
  <w:style w:type="character" w:styleId="EndnoteReference">
    <w:name w:val="endnote reference"/>
    <w:basedOn w:val="DefaultParagraphFont"/>
    <w:uiPriority w:val="99"/>
    <w:semiHidden/>
    <w:unhideWhenUsed/>
    <w:rsid w:val="006108E7"/>
    <w:rPr>
      <w:vertAlign w:val="superscript"/>
    </w:rPr>
  </w:style>
  <w:style w:type="paragraph" w:styleId="FootnoteText">
    <w:name w:val="footnote text"/>
    <w:basedOn w:val="Normal"/>
    <w:link w:val="FootnoteTextChar"/>
    <w:uiPriority w:val="99"/>
    <w:semiHidden/>
    <w:unhideWhenUsed/>
    <w:rsid w:val="00610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08E7"/>
    <w:rPr>
      <w:sz w:val="20"/>
      <w:szCs w:val="20"/>
    </w:rPr>
  </w:style>
  <w:style w:type="character" w:styleId="FootnoteReference">
    <w:name w:val="footnote reference"/>
    <w:basedOn w:val="DefaultParagraphFont"/>
    <w:uiPriority w:val="99"/>
    <w:semiHidden/>
    <w:unhideWhenUsed/>
    <w:rsid w:val="006108E7"/>
    <w:rPr>
      <w:vertAlign w:val="superscript"/>
    </w:rPr>
  </w:style>
  <w:style w:type="character" w:styleId="Hyperlink">
    <w:name w:val="Hyperlink"/>
    <w:basedOn w:val="DefaultParagraphFont"/>
    <w:uiPriority w:val="99"/>
    <w:unhideWhenUsed/>
    <w:rsid w:val="009B52CC"/>
    <w:rPr>
      <w:color w:val="0563C1" w:themeColor="hyperlink"/>
      <w:u w:val="single"/>
    </w:rPr>
  </w:style>
  <w:style w:type="paragraph" w:styleId="BalloonText">
    <w:name w:val="Balloon Text"/>
    <w:basedOn w:val="Normal"/>
    <w:link w:val="BalloonTextChar"/>
    <w:uiPriority w:val="99"/>
    <w:semiHidden/>
    <w:unhideWhenUsed/>
    <w:rsid w:val="005F06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66B"/>
    <w:rPr>
      <w:rFonts w:ascii="Segoe UI" w:hAnsi="Segoe UI" w:cs="Segoe UI"/>
      <w:sz w:val="18"/>
      <w:szCs w:val="18"/>
    </w:rPr>
  </w:style>
  <w:style w:type="character" w:styleId="CommentReference">
    <w:name w:val="annotation reference"/>
    <w:basedOn w:val="DefaultParagraphFont"/>
    <w:uiPriority w:val="99"/>
    <w:semiHidden/>
    <w:unhideWhenUsed/>
    <w:rsid w:val="00A41B25"/>
    <w:rPr>
      <w:sz w:val="16"/>
      <w:szCs w:val="16"/>
    </w:rPr>
  </w:style>
  <w:style w:type="paragraph" w:styleId="CommentText">
    <w:name w:val="annotation text"/>
    <w:basedOn w:val="Normal"/>
    <w:link w:val="CommentTextChar"/>
    <w:uiPriority w:val="99"/>
    <w:semiHidden/>
    <w:unhideWhenUsed/>
    <w:rsid w:val="00A41B25"/>
    <w:pPr>
      <w:spacing w:line="240" w:lineRule="auto"/>
    </w:pPr>
    <w:rPr>
      <w:sz w:val="20"/>
      <w:szCs w:val="20"/>
    </w:rPr>
  </w:style>
  <w:style w:type="character" w:customStyle="1" w:styleId="CommentTextChar">
    <w:name w:val="Comment Text Char"/>
    <w:basedOn w:val="DefaultParagraphFont"/>
    <w:link w:val="CommentText"/>
    <w:uiPriority w:val="99"/>
    <w:semiHidden/>
    <w:rsid w:val="00A41B25"/>
    <w:rPr>
      <w:sz w:val="20"/>
      <w:szCs w:val="20"/>
    </w:rPr>
  </w:style>
  <w:style w:type="paragraph" w:styleId="CommentSubject">
    <w:name w:val="annotation subject"/>
    <w:basedOn w:val="CommentText"/>
    <w:next w:val="CommentText"/>
    <w:link w:val="CommentSubjectChar"/>
    <w:uiPriority w:val="99"/>
    <w:semiHidden/>
    <w:unhideWhenUsed/>
    <w:rsid w:val="00A41B25"/>
    <w:rPr>
      <w:b/>
      <w:bCs/>
    </w:rPr>
  </w:style>
  <w:style w:type="character" w:customStyle="1" w:styleId="CommentSubjectChar">
    <w:name w:val="Comment Subject Char"/>
    <w:basedOn w:val="CommentTextChar"/>
    <w:link w:val="CommentSubject"/>
    <w:uiPriority w:val="99"/>
    <w:semiHidden/>
    <w:rsid w:val="00A41B25"/>
    <w:rPr>
      <w:b/>
      <w:bCs/>
      <w:sz w:val="20"/>
      <w:szCs w:val="20"/>
    </w:rPr>
  </w:style>
  <w:style w:type="paragraph" w:styleId="ListParagraph">
    <w:name w:val="List Paragraph"/>
    <w:basedOn w:val="Normal"/>
    <w:uiPriority w:val="34"/>
    <w:qFormat/>
    <w:rsid w:val="00053F20"/>
    <w:pPr>
      <w:ind w:left="720"/>
      <w:contextualSpacing/>
    </w:pPr>
  </w:style>
  <w:style w:type="character" w:customStyle="1" w:styleId="st">
    <w:name w:val="st"/>
    <w:basedOn w:val="DefaultParagraphFont"/>
    <w:rsid w:val="00AB5714"/>
  </w:style>
  <w:style w:type="paragraph" w:styleId="Revision">
    <w:name w:val="Revision"/>
    <w:hidden/>
    <w:uiPriority w:val="99"/>
    <w:semiHidden/>
    <w:rsid w:val="000C1B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881443">
      <w:bodyDiv w:val="1"/>
      <w:marLeft w:val="0"/>
      <w:marRight w:val="0"/>
      <w:marTop w:val="0"/>
      <w:marBottom w:val="0"/>
      <w:divBdr>
        <w:top w:val="none" w:sz="0" w:space="0" w:color="auto"/>
        <w:left w:val="none" w:sz="0" w:space="0" w:color="auto"/>
        <w:bottom w:val="none" w:sz="0" w:space="0" w:color="auto"/>
        <w:right w:val="none" w:sz="0" w:space="0" w:color="auto"/>
      </w:divBdr>
    </w:div>
    <w:div w:id="351424109">
      <w:bodyDiv w:val="1"/>
      <w:marLeft w:val="0"/>
      <w:marRight w:val="0"/>
      <w:marTop w:val="0"/>
      <w:marBottom w:val="0"/>
      <w:divBdr>
        <w:top w:val="none" w:sz="0" w:space="0" w:color="auto"/>
        <w:left w:val="none" w:sz="0" w:space="0" w:color="auto"/>
        <w:bottom w:val="none" w:sz="0" w:space="0" w:color="auto"/>
        <w:right w:val="none" w:sz="0" w:space="0" w:color="auto"/>
      </w:divBdr>
    </w:div>
    <w:div w:id="1589845987">
      <w:bodyDiv w:val="1"/>
      <w:marLeft w:val="0"/>
      <w:marRight w:val="0"/>
      <w:marTop w:val="0"/>
      <w:marBottom w:val="0"/>
      <w:divBdr>
        <w:top w:val="none" w:sz="0" w:space="0" w:color="auto"/>
        <w:left w:val="none" w:sz="0" w:space="0" w:color="auto"/>
        <w:bottom w:val="none" w:sz="0" w:space="0" w:color="auto"/>
        <w:right w:val="none" w:sz="0" w:space="0" w:color="auto"/>
      </w:divBdr>
      <w:divsChild>
        <w:div w:id="1759446584">
          <w:marLeft w:val="0"/>
          <w:marRight w:val="0"/>
          <w:marTop w:val="0"/>
          <w:marBottom w:val="0"/>
          <w:divBdr>
            <w:top w:val="none" w:sz="0" w:space="0" w:color="auto"/>
            <w:left w:val="none" w:sz="0" w:space="0" w:color="auto"/>
            <w:bottom w:val="none" w:sz="0" w:space="0" w:color="auto"/>
            <w:right w:val="none" w:sz="0" w:space="0" w:color="auto"/>
          </w:divBdr>
        </w:div>
        <w:div w:id="658538015">
          <w:marLeft w:val="0"/>
          <w:marRight w:val="0"/>
          <w:marTop w:val="0"/>
          <w:marBottom w:val="0"/>
          <w:divBdr>
            <w:top w:val="none" w:sz="0" w:space="0" w:color="auto"/>
            <w:left w:val="none" w:sz="0" w:space="0" w:color="auto"/>
            <w:bottom w:val="none" w:sz="0" w:space="0" w:color="auto"/>
            <w:right w:val="none" w:sz="0" w:space="0" w:color="auto"/>
          </w:divBdr>
        </w:div>
        <w:div w:id="187565741">
          <w:marLeft w:val="0"/>
          <w:marRight w:val="0"/>
          <w:marTop w:val="0"/>
          <w:marBottom w:val="0"/>
          <w:divBdr>
            <w:top w:val="none" w:sz="0" w:space="0" w:color="auto"/>
            <w:left w:val="none" w:sz="0" w:space="0" w:color="auto"/>
            <w:bottom w:val="none" w:sz="0" w:space="0" w:color="auto"/>
            <w:right w:val="none" w:sz="0" w:space="0" w:color="auto"/>
          </w:divBdr>
        </w:div>
        <w:div w:id="529032683">
          <w:marLeft w:val="0"/>
          <w:marRight w:val="0"/>
          <w:marTop w:val="0"/>
          <w:marBottom w:val="0"/>
          <w:divBdr>
            <w:top w:val="none" w:sz="0" w:space="0" w:color="auto"/>
            <w:left w:val="none" w:sz="0" w:space="0" w:color="auto"/>
            <w:bottom w:val="none" w:sz="0" w:space="0" w:color="auto"/>
            <w:right w:val="none" w:sz="0" w:space="0" w:color="auto"/>
          </w:divBdr>
        </w:div>
        <w:div w:id="2080402425">
          <w:marLeft w:val="0"/>
          <w:marRight w:val="0"/>
          <w:marTop w:val="0"/>
          <w:marBottom w:val="0"/>
          <w:divBdr>
            <w:top w:val="none" w:sz="0" w:space="0" w:color="auto"/>
            <w:left w:val="none" w:sz="0" w:space="0" w:color="auto"/>
            <w:bottom w:val="none" w:sz="0" w:space="0" w:color="auto"/>
            <w:right w:val="none" w:sz="0" w:space="0" w:color="auto"/>
          </w:divBdr>
        </w:div>
      </w:divsChild>
    </w:div>
    <w:div w:id="1717046182">
      <w:bodyDiv w:val="1"/>
      <w:marLeft w:val="0"/>
      <w:marRight w:val="0"/>
      <w:marTop w:val="0"/>
      <w:marBottom w:val="0"/>
      <w:divBdr>
        <w:top w:val="none" w:sz="0" w:space="0" w:color="auto"/>
        <w:left w:val="none" w:sz="0" w:space="0" w:color="auto"/>
        <w:bottom w:val="none" w:sz="0" w:space="0" w:color="auto"/>
        <w:right w:val="none" w:sz="0" w:space="0" w:color="auto"/>
      </w:divBdr>
    </w:div>
    <w:div w:id="178411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_rels/endnotes.xml.rels><?xml version="1.0" encoding="UTF-8" standalone="yes"?>
<Relationships xmlns="http://schemas.openxmlformats.org/package/2006/relationships"><Relationship Id="rId8" Type="http://schemas.openxmlformats.org/officeDocument/2006/relationships/hyperlink" Target="https://www.eia.gov/tools/faqs/faq.cfm?id=427&amp;t=3" TargetMode="External"/><Relationship Id="rId3" Type="http://schemas.openxmlformats.org/officeDocument/2006/relationships/hyperlink" Target="http://www.bea.gov/regional/index.htm" TargetMode="External"/><Relationship Id="rId7" Type="http://schemas.openxmlformats.org/officeDocument/2006/relationships/hyperlink" Target="http://www.eia.gov/environment/emissions/carbon/" TargetMode="External"/><Relationship Id="rId2" Type="http://schemas.openxmlformats.org/officeDocument/2006/relationships/hyperlink" Target="http://www.bea.gov/regional/" TargetMode="External"/><Relationship Id="rId1" Type="http://schemas.openxmlformats.org/officeDocument/2006/relationships/hyperlink" Target="https://www.epa.gov/statelocalclimate/state-energy-co2-emissions" TargetMode="External"/><Relationship Id="rId6" Type="http://schemas.openxmlformats.org/officeDocument/2006/relationships/hyperlink" Target="http://www.eia.gov/state/?sid=NC" TargetMode="External"/><Relationship Id="rId5" Type="http://schemas.openxmlformats.org/officeDocument/2006/relationships/hyperlink" Target="http://www.eia.gov/state/analysis.cfm?sid=VT" TargetMode="External"/><Relationship Id="rId10" Type="http://schemas.openxmlformats.org/officeDocument/2006/relationships/hyperlink" Target="http://database.aceee.org/state/district-columbia" TargetMode="External"/><Relationship Id="rId4" Type="http://schemas.openxmlformats.org/officeDocument/2006/relationships/hyperlink" Target="https://www.eia.gov/electricity/data/state/" TargetMode="External"/><Relationship Id="rId9" Type="http://schemas.openxmlformats.org/officeDocument/2006/relationships/hyperlink" Target="http://www.eia.gov/todayinenergy/detail.cfm?id=253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D0B83-DD6F-4257-AA57-0EF1524F4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16</Pages>
  <Words>5874</Words>
  <Characters>33485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39281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Devashree Saha</dc:creator>
  <cp:lastModifiedBy>Patrick</cp:lastModifiedBy>
  <cp:revision>41</cp:revision>
  <cp:lastPrinted>2016-09-25T15:55:00Z</cp:lastPrinted>
  <dcterms:created xsi:type="dcterms:W3CDTF">2016-10-13T19:45:00Z</dcterms:created>
  <dcterms:modified xsi:type="dcterms:W3CDTF">2016-10-26T17:11:00Z</dcterms:modified>
</cp:coreProperties>
</file>